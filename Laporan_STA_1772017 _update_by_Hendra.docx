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header6.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5.xml" ContentType="application/vnd.openxmlformats-officedocument.wordprocessingml.footer+xml"/>
  <Override PartName="/word/media/image1.png" ContentType="image/png"/>
  <Override PartName="/word/header2.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header20.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1.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comments.xml" ContentType="application/vnd.openxmlformats-officedocument.wordprocessingml.comments+xml"/>
  <Override PartName="/word/footer21.xml" ContentType="application/vnd.openxmlformats-officedocument.wordprocessingml.footer+xml"/>
  <Override PartName="/word/footer19.xml" ContentType="application/vnd.openxmlformats-officedocument.wordprocessingml.footer+xml"/>
  <Override PartName="/word/numbering.xml" ContentType="application/vnd.openxmlformats-officedocument.wordprocessingml.numbering+xml"/>
  <Override PartName="/word/header22.xml" ContentType="application/vnd.openxmlformats-officedocument.wordprocessingml.header+xml"/>
  <Override PartName="/word/footer17.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theme/theme1.xml" ContentType="application/vnd.openxmlformats-officedocument.theme+xml"/>
  <Override PartName="/word/footer18.xml" ContentType="application/vnd.openxmlformats-officedocument.wordprocessingml.footer+xml"/>
  <Override PartName="/word/settings.xml" ContentType="application/vnd.openxmlformats-officedocument.wordprocessingml.settings+xml"/>
  <Override PartName="/word/header17.xml" ContentType="application/vnd.openxmlformats-officedocument.wordprocessingml.header+xml"/>
  <Override PartName="/word/footer2.xml" ContentType="application/vnd.openxmlformats-officedocument.wordprocessingml.footer+xml"/>
  <Override PartName="/word/header16.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header14.xml" ContentType="application/vnd.openxmlformats-officedocument.wordprocessingml.header+xml"/>
  <Override PartName="/word/header5.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header3.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 w:cs="" w:cstheme="majorBidi" w:eastAsiaTheme="majorEastAsia"/>
          <w:b/>
          <w:spacing w:val="-10"/>
          <w:kern w:val="2"/>
          <w:sz w:val="36"/>
          <w:szCs w:val="56"/>
        </w:rPr>
        <w:t>Integrasi Google Suite for Education dengan Learning Management System (LMS)</w:t>
      </w:r>
    </w:p>
    <w:p>
      <w:pPr>
        <w:pStyle w:val="Normal"/>
        <w:rPr/>
      </w:pPr>
      <w:r>
        <w:rPr/>
      </w:r>
    </w:p>
    <w:p>
      <w:pPr>
        <w:pStyle w:val="Normal"/>
        <w:jc w:val="center"/>
        <w:rPr>
          <w:sz w:val="28"/>
        </w:rPr>
      </w:pPr>
      <w:r>
        <w:rPr>
          <w:sz w:val="28"/>
        </w:rPr>
        <w:t>TUGAS AKHIR</w:t>
      </w:r>
    </w:p>
    <w:p>
      <w:pPr>
        <w:pStyle w:val="Normal"/>
        <w:rPr/>
      </w:pPr>
      <w:r>
        <w:rPr/>
      </w:r>
    </w:p>
    <w:p>
      <w:pPr>
        <w:pStyle w:val="Normal"/>
        <w:rPr/>
      </w:pPr>
      <w:r>
        <w:rPr/>
      </w:r>
    </w:p>
    <w:p>
      <w:pPr>
        <w:pStyle w:val="Normal"/>
        <w:jc w:val="center"/>
        <w:rPr>
          <w:sz w:val="28"/>
        </w:rPr>
      </w:pPr>
      <w:r>
        <w:rPr>
          <w:sz w:val="28"/>
        </w:rPr>
        <w:t>Diajukan untuk Memenuhi Persyaratan Akademik dalam</w:t>
      </w:r>
    </w:p>
    <w:p>
      <w:pPr>
        <w:pStyle w:val="Normal"/>
        <w:jc w:val="center"/>
        <w:rPr>
          <w:sz w:val="28"/>
        </w:rPr>
      </w:pPr>
      <w:r>
        <w:rPr>
          <w:sz w:val="28"/>
        </w:rPr>
        <w:t>Menyelesaikan Pendidikan pada Program Studi</w:t>
      </w:r>
    </w:p>
    <w:p>
      <w:pPr>
        <w:pStyle w:val="Normal"/>
        <w:jc w:val="center"/>
        <w:rPr>
          <w:sz w:val="28"/>
        </w:rPr>
      </w:pPr>
      <w:commentRangeStart w:id="0"/>
      <w:r>
        <w:rPr>
          <w:sz w:val="28"/>
        </w:rPr>
        <w:t>S1</w:t>
      </w:r>
      <w:r>
        <w:rPr>
          <w:sz w:val="28"/>
        </w:rPr>
      </w:r>
      <w:commentRangeEnd w:id="0"/>
      <w:r>
        <w:commentReference w:id="0"/>
      </w:r>
      <w:r>
        <w:rPr>
          <w:sz w:val="28"/>
          <w:lang w:val="en-US"/>
        </w:rPr>
        <w:t xml:space="preserve"> Teknik Informatika</w:t>
      </w:r>
      <w:r>
        <w:rPr>
          <w:sz w:val="28"/>
        </w:rPr>
        <w:t xml:space="preserve"> Universitas Kristen Maranatha</w:t>
      </w:r>
    </w:p>
    <w:p>
      <w:pPr>
        <w:pStyle w:val="Normal"/>
        <w:rPr/>
      </w:pPr>
      <w:r>
        <w:rPr/>
      </w:r>
    </w:p>
    <w:p>
      <w:pPr>
        <w:pStyle w:val="Normal"/>
        <w:jc w:val="center"/>
        <w:rPr>
          <w:sz w:val="28"/>
        </w:rPr>
      </w:pPr>
      <w:r>
        <w:rPr>
          <w:sz w:val="28"/>
        </w:rPr>
        <w:t>Oleh</w:t>
      </w:r>
    </w:p>
    <w:p>
      <w:pPr>
        <w:pStyle w:val="Normal"/>
        <w:jc w:val="center"/>
        <w:rPr>
          <w:b/>
          <w:b/>
          <w:sz w:val="28"/>
          <w:lang w:val="en-US"/>
        </w:rPr>
      </w:pPr>
      <w:r>
        <w:rPr>
          <w:b/>
          <w:sz w:val="28"/>
          <w:lang w:val="en-US"/>
        </w:rPr>
        <w:t>Johnson Hartanto</w:t>
      </w:r>
    </w:p>
    <w:p>
      <w:pPr>
        <w:pStyle w:val="Normal"/>
        <w:jc w:val="center"/>
        <w:rPr>
          <w:b/>
          <w:b/>
          <w:sz w:val="28"/>
          <w:lang w:val="en-US"/>
        </w:rPr>
      </w:pPr>
      <w:r>
        <w:rPr>
          <w:b/>
          <w:sz w:val="28"/>
          <w:lang w:val="en-US"/>
        </w:rPr>
        <w:t>1772017</w:t>
      </w:r>
    </w:p>
    <w:p>
      <w:pPr>
        <w:pStyle w:val="Normal"/>
        <w:rPr/>
      </w:pPr>
      <w:r>
        <w:rPr/>
      </w:r>
    </w:p>
    <w:p>
      <w:pPr>
        <w:pStyle w:val="Normal"/>
        <w:rPr/>
      </w:pPr>
      <w:r>
        <w:rPr/>
      </w:r>
    </w:p>
    <w:p>
      <w:pPr>
        <w:pStyle w:val="Normal"/>
        <w:jc w:val="center"/>
        <w:rPr/>
      </w:pPr>
      <w:r>
        <w:rPr/>
        <w:drawing>
          <wp:inline distT="0" distB="0" distL="0" distR="0">
            <wp:extent cx="2124075" cy="216090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Normal"/>
        <w:rPr/>
      </w:pPr>
      <w:r>
        <w:rPr/>
      </w:r>
    </w:p>
    <w:p>
      <w:pPr>
        <w:pStyle w:val="Normal"/>
        <w:jc w:val="center"/>
        <w:rPr>
          <w:b/>
          <w:b/>
          <w:sz w:val="28"/>
        </w:rPr>
      </w:pPr>
      <w:r>
        <w:rPr>
          <w:b/>
          <w:sz w:val="28"/>
        </w:rPr>
        <w:t xml:space="preserve">PROGRAM STUDI S1 </w:t>
      </w:r>
      <w:r>
        <w:rPr>
          <w:b/>
          <w:sz w:val="28"/>
          <w:lang w:val="en-US"/>
        </w:rPr>
        <w:t>TEKNIK INFORMATIKA</w:t>
      </w:r>
      <w:r>
        <w:rPr>
          <w:b/>
          <w:sz w:val="28"/>
        </w:rPr>
        <w:t xml:space="preserve"> </w:t>
      </w:r>
    </w:p>
    <w:p>
      <w:pPr>
        <w:pStyle w:val="Normal"/>
        <w:jc w:val="center"/>
        <w:rPr>
          <w:b/>
          <w:b/>
          <w:sz w:val="28"/>
        </w:rPr>
      </w:pPr>
      <w:r>
        <w:rPr>
          <w:b/>
          <w:sz w:val="28"/>
        </w:rPr>
        <w:t>FAKULTAS TEKNOLOGI INFORMASI</w:t>
      </w:r>
    </w:p>
    <w:p>
      <w:pPr>
        <w:pStyle w:val="Normal"/>
        <w:jc w:val="center"/>
        <w:rPr>
          <w:b/>
          <w:b/>
          <w:sz w:val="28"/>
        </w:rPr>
      </w:pPr>
      <w:r>
        <w:rPr>
          <w:b/>
          <w:sz w:val="28"/>
        </w:rPr>
        <w:t>UNIVERSITAS KRISTEN MARANATHA</w:t>
      </w:r>
    </w:p>
    <w:p>
      <w:pPr>
        <w:pStyle w:val="Normal"/>
        <w:jc w:val="center"/>
        <w:rPr>
          <w:b/>
          <w:b/>
          <w:sz w:val="28"/>
        </w:rPr>
      </w:pPr>
      <w:r>
        <w:rPr>
          <w:b/>
          <w:sz w:val="28"/>
        </w:rPr>
        <w:t>BANDUNG</w:t>
      </w:r>
    </w:p>
    <w:p>
      <w:pPr>
        <w:sectPr>
          <w:type w:val="nextPage"/>
          <w:pgSz w:w="11906" w:h="16838"/>
          <w:pgMar w:left="2268" w:right="1701" w:header="0" w:top="1701" w:footer="0" w:bottom="1701" w:gutter="0"/>
          <w:pgNumType w:fmt="decimal"/>
          <w:formProt w:val="false"/>
          <w:textDirection w:val="lrTb"/>
          <w:docGrid w:type="default" w:linePitch="360" w:charSpace="0"/>
        </w:sectPr>
        <w:pStyle w:val="Normal"/>
        <w:jc w:val="center"/>
        <w:rPr>
          <w:lang w:val="en-US"/>
        </w:rPr>
      </w:pPr>
      <w:r>
        <w:rPr>
          <w:b/>
          <w:sz w:val="28"/>
          <w:lang w:val="en-US"/>
        </w:rPr>
        <w:t>2020</w:t>
      </w:r>
    </w:p>
    <w:p>
      <w:pPr>
        <w:pStyle w:val="Heading1"/>
        <w:numPr>
          <w:ilvl w:val="0"/>
          <w:numId w:val="0"/>
        </w:numPr>
        <w:ind w:left="0" w:hanging="0"/>
        <w:rPr/>
      </w:pPr>
      <w:bookmarkStart w:id="0" w:name="_Toc442447834"/>
      <w:r>
        <w:rPr/>
        <w:t>LEMBAR PENGESAHAN</w:t>
      </w:r>
      <w:bookmarkEnd w:id="0"/>
    </w:p>
    <w:p>
      <w:pPr>
        <w:pStyle w:val="Normal"/>
        <w:rPr/>
      </w:pPr>
      <w:r>
        <w:rPr/>
      </w:r>
    </w:p>
    <w:p>
      <w:pPr>
        <w:pStyle w:val="Normal"/>
        <w:jc w:val="center"/>
        <w:rPr>
          <w:b/>
          <w:b/>
        </w:rPr>
      </w:pPr>
      <w:commentRangeStart w:id="1"/>
      <w:r>
        <w:rPr>
          <w:b/>
        </w:rPr>
        <w:t>Judul Tugas Akhir/ Kerja Praktik/ Penelitian</w:t>
      </w:r>
      <w:commentRangeEnd w:id="1"/>
      <w:r>
        <w:commentReference w:id="1"/>
      </w:r>
      <w:r>
        <w:rPr>
          <w:b/>
        </w:rPr>
      </w:r>
    </w:p>
    <w:p>
      <w:pPr>
        <w:pStyle w:val="Normal"/>
        <w:jc w:val="center"/>
        <w:rPr/>
      </w:pPr>
      <w:r>
        <w:rPr/>
      </w:r>
    </w:p>
    <w:p>
      <w:pPr>
        <w:pStyle w:val="Normal"/>
        <w:jc w:val="center"/>
        <w:rPr>
          <w:b/>
          <w:b/>
        </w:rPr>
      </w:pPr>
      <w:r>
        <w:rPr>
          <w:b/>
        </w:rPr>
        <w:t>Dengan ini, saya menyatakan bahwa</w:t>
        <w:br/>
        <w:t>isi CD ROM Laporan Penelitian sama dengan hasil revisi akhir</w:t>
      </w:r>
    </w:p>
    <w:p>
      <w:pPr>
        <w:pStyle w:val="Normal"/>
        <w:jc w:val="center"/>
        <w:rPr/>
      </w:pPr>
      <w:r>
        <w:rPr/>
      </w:r>
    </w:p>
    <w:p>
      <w:pPr>
        <w:pStyle w:val="Normal"/>
        <w:jc w:val="center"/>
        <w:rPr>
          <w:b/>
          <w:b/>
        </w:rPr>
      </w:pPr>
      <w:r>
        <w:rPr>
          <w:b/>
        </w:rPr>
        <w:t>Bandung, Tanggal Bulan Tahun</w:t>
      </w:r>
    </w:p>
    <w:p>
      <w:pPr>
        <w:pStyle w:val="Normal"/>
        <w:jc w:val="center"/>
        <w:rPr/>
      </w:pPr>
      <w:r>
        <w:rPr/>
      </w:r>
    </w:p>
    <w:p>
      <w:pPr>
        <w:pStyle w:val="Normal"/>
        <w:jc w:val="center"/>
        <w:rPr/>
      </w:pPr>
      <w:r>
        <w:rPr/>
      </w:r>
    </w:p>
    <w:p>
      <w:pPr>
        <w:pStyle w:val="Normal"/>
        <w:jc w:val="center"/>
        <w:rPr>
          <w:b/>
          <w:b/>
        </w:rPr>
      </w:pPr>
      <w:r>
        <w:rPr>
          <w:b/>
        </w:rPr>
        <w:t>(Nama Mahasiswa)</w:t>
      </w:r>
    </w:p>
    <w:p>
      <w:pPr>
        <w:pStyle w:val="Normal"/>
        <w:jc w:val="center"/>
        <w:rPr>
          <w:b/>
          <w:b/>
        </w:rPr>
      </w:pPr>
      <w:r>
        <w:rPr>
          <w:b/>
        </w:rPr>
        <w:t>(NRP)</w:t>
      </w:r>
    </w:p>
    <w:p>
      <w:pPr>
        <w:pStyle w:val="Normal"/>
        <w:jc w:val="center"/>
        <w:rPr/>
      </w:pPr>
      <w:r>
        <w:rPr/>
      </w:r>
    </w:p>
    <w:p>
      <w:pPr>
        <w:pStyle w:val="Normal"/>
        <w:jc w:val="center"/>
        <w:rPr>
          <w:b/>
          <w:b/>
        </w:rPr>
      </w:pPr>
      <w:r>
        <w:rPr>
          <w:b/>
        </w:rPr>
        <w:t>Menyetujui,</w:t>
      </w:r>
    </w:p>
    <w:tbl>
      <w:tblPr>
        <w:tblStyle w:val="TableGrid"/>
        <w:tblW w:w="7927" w:type="dxa"/>
        <w:jc w:val="left"/>
        <w:tblInd w:w="0" w:type="dxa"/>
        <w:tblCellMar>
          <w:top w:w="0" w:type="dxa"/>
          <w:left w:w="108" w:type="dxa"/>
          <w:bottom w:w="0" w:type="dxa"/>
          <w:right w:w="108" w:type="dxa"/>
        </w:tblCellMar>
        <w:tblLook w:val="04a0" w:noHBand="0" w:noVBand="1" w:firstColumn="1" w:lastRow="0" w:lastColumn="0" w:firstRow="1"/>
      </w:tblPr>
      <w:tblGrid>
        <w:gridCol w:w="3963"/>
        <w:gridCol w:w="3963"/>
      </w:tblGrid>
      <w:tr>
        <w:trPr/>
        <w:tc>
          <w:tcPr>
            <w:tcW w:w="3963" w:type="dxa"/>
            <w:tcBorders>
              <w:top w:val="nil"/>
              <w:left w:val="nil"/>
              <w:bottom w:val="nil"/>
              <w:right w:val="nil"/>
            </w:tcBorders>
          </w:tcPr>
          <w:p>
            <w:pPr>
              <w:pStyle w:val="Normal"/>
              <w:spacing w:lineRule="auto" w:line="360"/>
              <w:jc w:val="center"/>
              <w:rPr>
                <w:b/>
                <w:b/>
              </w:rPr>
            </w:pPr>
            <w:r>
              <w:rPr>
                <w:b/>
              </w:rPr>
              <w:t>Pembimbing I</w:t>
            </w:r>
          </w:p>
        </w:tc>
        <w:tc>
          <w:tcPr>
            <w:tcW w:w="3963" w:type="dxa"/>
            <w:tcBorders>
              <w:top w:val="nil"/>
              <w:left w:val="nil"/>
              <w:bottom w:val="nil"/>
              <w:right w:val="nil"/>
            </w:tcBorders>
          </w:tcPr>
          <w:p>
            <w:pPr>
              <w:pStyle w:val="Normal"/>
              <w:spacing w:lineRule="auto" w:line="360"/>
              <w:jc w:val="center"/>
              <w:rPr>
                <w:b/>
                <w:b/>
              </w:rPr>
            </w:pPr>
            <w:r>
              <w:rPr>
                <w:b/>
              </w:rPr>
              <w:t>Pembimbing II (Jika Ada)</w:t>
            </w:r>
          </w:p>
        </w:tc>
      </w:tr>
      <w:tr>
        <w:trPr/>
        <w:tc>
          <w:tcPr>
            <w:tcW w:w="3963" w:type="dxa"/>
            <w:tcBorders>
              <w:top w:val="nil"/>
              <w:left w:val="nil"/>
              <w:bottom w:val="nil"/>
              <w:right w:val="nil"/>
            </w:tcBorders>
          </w:tcPr>
          <w:p>
            <w:pPr>
              <w:pStyle w:val="Normal"/>
              <w:spacing w:lineRule="auto" w:line="360"/>
              <w:jc w:val="center"/>
              <w:rPr/>
            </w:pPr>
            <w:r>
              <w:rPr/>
            </w:r>
          </w:p>
          <w:p>
            <w:pPr>
              <w:pStyle w:val="Normal"/>
              <w:spacing w:lineRule="auto" w:line="360"/>
              <w:jc w:val="center"/>
              <w:rPr/>
            </w:pPr>
            <w:r>
              <w:rPr/>
            </w:r>
          </w:p>
        </w:tc>
        <w:tc>
          <w:tcPr>
            <w:tcW w:w="3963" w:type="dxa"/>
            <w:tcBorders>
              <w:top w:val="nil"/>
              <w:left w:val="nil"/>
              <w:bottom w:val="nil"/>
              <w:right w:val="nil"/>
            </w:tcBorders>
          </w:tcPr>
          <w:p>
            <w:pPr>
              <w:pStyle w:val="Normal"/>
              <w:spacing w:lineRule="auto" w:line="360"/>
              <w:jc w:val="center"/>
              <w:rPr/>
            </w:pPr>
            <w:r>
              <w:rPr/>
            </w:r>
          </w:p>
          <w:p>
            <w:pPr>
              <w:pStyle w:val="Normal"/>
              <w:spacing w:lineRule="auto" w:line="360"/>
              <w:jc w:val="center"/>
              <w:rPr/>
            </w:pPr>
            <w:r>
              <w:rPr/>
            </w:r>
          </w:p>
        </w:tc>
      </w:tr>
      <w:tr>
        <w:trPr/>
        <w:tc>
          <w:tcPr>
            <w:tcW w:w="3963" w:type="dxa"/>
            <w:tcBorders>
              <w:top w:val="nil"/>
              <w:left w:val="nil"/>
              <w:bottom w:val="nil"/>
              <w:right w:val="nil"/>
            </w:tcBorders>
          </w:tcPr>
          <w:p>
            <w:pPr>
              <w:pStyle w:val="Normal"/>
              <w:spacing w:lineRule="auto" w:line="360"/>
              <w:jc w:val="center"/>
              <w:rPr>
                <w:b/>
                <w:b/>
              </w:rPr>
            </w:pPr>
            <w:r>
              <w:rPr>
                <w:b/>
              </w:rPr>
              <w:t>Nama dan Gelar Dosen</w:t>
            </w:r>
          </w:p>
        </w:tc>
        <w:tc>
          <w:tcPr>
            <w:tcW w:w="3963" w:type="dxa"/>
            <w:tcBorders>
              <w:top w:val="nil"/>
              <w:left w:val="nil"/>
              <w:bottom w:val="nil"/>
              <w:right w:val="nil"/>
            </w:tcBorders>
          </w:tcPr>
          <w:p>
            <w:pPr>
              <w:pStyle w:val="Normal"/>
              <w:spacing w:lineRule="auto" w:line="360"/>
              <w:jc w:val="center"/>
              <w:rPr>
                <w:b/>
                <w:b/>
              </w:rPr>
            </w:pPr>
            <w:r>
              <w:rPr>
                <w:b/>
              </w:rPr>
              <w:t>Nama dan Gelar Dosen</w:t>
            </w:r>
          </w:p>
        </w:tc>
      </w:tr>
      <w:tr>
        <w:trPr/>
        <w:tc>
          <w:tcPr>
            <w:tcW w:w="3963" w:type="dxa"/>
            <w:tcBorders>
              <w:top w:val="nil"/>
              <w:left w:val="nil"/>
              <w:bottom w:val="nil"/>
              <w:right w:val="nil"/>
            </w:tcBorders>
          </w:tcPr>
          <w:p>
            <w:pPr>
              <w:pStyle w:val="Normal"/>
              <w:spacing w:lineRule="auto" w:line="360"/>
              <w:jc w:val="center"/>
              <w:rPr>
                <w:b/>
                <w:b/>
              </w:rPr>
            </w:pPr>
            <w:r>
              <w:rPr>
                <w:b/>
              </w:rPr>
              <w:t>NIK: NIK Dosen</w:t>
            </w:r>
          </w:p>
        </w:tc>
        <w:tc>
          <w:tcPr>
            <w:tcW w:w="3963" w:type="dxa"/>
            <w:tcBorders>
              <w:top w:val="nil"/>
              <w:left w:val="nil"/>
              <w:bottom w:val="nil"/>
              <w:right w:val="nil"/>
            </w:tcBorders>
          </w:tcPr>
          <w:p>
            <w:pPr>
              <w:pStyle w:val="Normal"/>
              <w:spacing w:lineRule="auto" w:line="360"/>
              <w:jc w:val="center"/>
              <w:rPr>
                <w:b/>
                <w:b/>
              </w:rPr>
            </w:pPr>
            <w:r>
              <w:rPr>
                <w:b/>
              </w:rPr>
              <w:t>NIK: NIK Dosen</w:t>
            </w:r>
          </w:p>
        </w:tc>
      </w:tr>
      <w:tr>
        <w:trPr/>
        <w:tc>
          <w:tcPr>
            <w:tcW w:w="3963" w:type="dxa"/>
            <w:tcBorders>
              <w:top w:val="nil"/>
              <w:left w:val="nil"/>
              <w:bottom w:val="nil"/>
              <w:right w:val="nil"/>
            </w:tcBorders>
          </w:tcPr>
          <w:p>
            <w:pPr>
              <w:pStyle w:val="Normal"/>
              <w:spacing w:lineRule="auto" w:line="360"/>
              <w:jc w:val="center"/>
              <w:rPr>
                <w:b/>
                <w:b/>
              </w:rPr>
            </w:pPr>
            <w:r>
              <w:rPr>
                <w:b/>
              </w:rPr>
            </w:r>
          </w:p>
        </w:tc>
        <w:tc>
          <w:tcPr>
            <w:tcW w:w="3963" w:type="dxa"/>
            <w:tcBorders>
              <w:top w:val="nil"/>
              <w:left w:val="nil"/>
              <w:bottom w:val="nil"/>
              <w:right w:val="nil"/>
            </w:tcBorders>
          </w:tcPr>
          <w:p>
            <w:pPr>
              <w:pStyle w:val="Normal"/>
              <w:spacing w:lineRule="auto" w:line="360"/>
              <w:jc w:val="center"/>
              <w:rPr>
                <w:b/>
                <w:b/>
              </w:rPr>
            </w:pPr>
            <w:r>
              <w:rPr>
                <w:b/>
              </w:rPr>
            </w:r>
          </w:p>
        </w:tc>
      </w:tr>
      <w:tr>
        <w:trPr/>
        <w:tc>
          <w:tcPr>
            <w:tcW w:w="3963" w:type="dxa"/>
            <w:tcBorders>
              <w:top w:val="nil"/>
              <w:left w:val="nil"/>
              <w:bottom w:val="nil"/>
              <w:right w:val="nil"/>
            </w:tcBorders>
          </w:tcPr>
          <w:p>
            <w:pPr>
              <w:pStyle w:val="Normal"/>
              <w:spacing w:lineRule="auto" w:line="360"/>
              <w:jc w:val="center"/>
              <w:rPr>
                <w:b/>
                <w:b/>
              </w:rPr>
            </w:pPr>
            <w:r>
              <w:rPr>
                <w:b/>
              </w:rPr>
              <w:t>Penguji I</w:t>
            </w:r>
          </w:p>
        </w:tc>
        <w:tc>
          <w:tcPr>
            <w:tcW w:w="3963" w:type="dxa"/>
            <w:tcBorders>
              <w:top w:val="nil"/>
              <w:left w:val="nil"/>
              <w:bottom w:val="nil"/>
              <w:right w:val="nil"/>
            </w:tcBorders>
          </w:tcPr>
          <w:p>
            <w:pPr>
              <w:pStyle w:val="Normal"/>
              <w:spacing w:lineRule="auto" w:line="360"/>
              <w:jc w:val="center"/>
              <w:rPr>
                <w:b/>
                <w:b/>
              </w:rPr>
            </w:pPr>
            <w:r>
              <w:rPr>
                <w:b/>
              </w:rPr>
              <w:t>Penguji II (Jika Ada)</w:t>
            </w:r>
          </w:p>
        </w:tc>
      </w:tr>
      <w:tr>
        <w:trPr/>
        <w:tc>
          <w:tcPr>
            <w:tcW w:w="3963" w:type="dxa"/>
            <w:tcBorders>
              <w:top w:val="nil"/>
              <w:left w:val="nil"/>
              <w:bottom w:val="nil"/>
              <w:right w:val="nil"/>
            </w:tcBorders>
          </w:tcPr>
          <w:p>
            <w:pPr>
              <w:pStyle w:val="Normal"/>
              <w:spacing w:lineRule="auto" w:line="360"/>
              <w:jc w:val="center"/>
              <w:rPr/>
            </w:pPr>
            <w:r>
              <w:rPr/>
            </w:r>
          </w:p>
          <w:p>
            <w:pPr>
              <w:pStyle w:val="Normal"/>
              <w:spacing w:lineRule="auto" w:line="360"/>
              <w:jc w:val="center"/>
              <w:rPr/>
            </w:pPr>
            <w:r>
              <w:rPr/>
            </w:r>
          </w:p>
        </w:tc>
        <w:tc>
          <w:tcPr>
            <w:tcW w:w="3963" w:type="dxa"/>
            <w:tcBorders>
              <w:top w:val="nil"/>
              <w:left w:val="nil"/>
              <w:bottom w:val="nil"/>
              <w:right w:val="nil"/>
            </w:tcBorders>
          </w:tcPr>
          <w:p>
            <w:pPr>
              <w:pStyle w:val="Normal"/>
              <w:spacing w:lineRule="auto" w:line="360"/>
              <w:jc w:val="center"/>
              <w:rPr/>
            </w:pPr>
            <w:r>
              <w:rPr/>
            </w:r>
          </w:p>
          <w:p>
            <w:pPr>
              <w:pStyle w:val="Normal"/>
              <w:spacing w:lineRule="auto" w:line="360"/>
              <w:jc w:val="center"/>
              <w:rPr/>
            </w:pPr>
            <w:r>
              <w:rPr/>
            </w:r>
          </w:p>
        </w:tc>
      </w:tr>
      <w:tr>
        <w:trPr/>
        <w:tc>
          <w:tcPr>
            <w:tcW w:w="3963" w:type="dxa"/>
            <w:tcBorders>
              <w:top w:val="nil"/>
              <w:left w:val="nil"/>
              <w:bottom w:val="nil"/>
              <w:right w:val="nil"/>
            </w:tcBorders>
          </w:tcPr>
          <w:p>
            <w:pPr>
              <w:pStyle w:val="Normal"/>
              <w:spacing w:lineRule="auto" w:line="360"/>
              <w:jc w:val="center"/>
              <w:rPr>
                <w:b/>
                <w:b/>
              </w:rPr>
            </w:pPr>
            <w:r>
              <w:rPr>
                <w:b/>
              </w:rPr>
              <w:t>Nama dan Gelar Dosen</w:t>
            </w:r>
          </w:p>
        </w:tc>
        <w:tc>
          <w:tcPr>
            <w:tcW w:w="3963" w:type="dxa"/>
            <w:tcBorders>
              <w:top w:val="nil"/>
              <w:left w:val="nil"/>
              <w:bottom w:val="nil"/>
              <w:right w:val="nil"/>
            </w:tcBorders>
          </w:tcPr>
          <w:p>
            <w:pPr>
              <w:pStyle w:val="Normal"/>
              <w:spacing w:lineRule="auto" w:line="360"/>
              <w:jc w:val="center"/>
              <w:rPr>
                <w:b/>
                <w:b/>
              </w:rPr>
            </w:pPr>
            <w:r>
              <w:rPr>
                <w:b/>
              </w:rPr>
              <w:t>Nama dan Gelar Dosen</w:t>
            </w:r>
          </w:p>
        </w:tc>
      </w:tr>
      <w:tr>
        <w:trPr/>
        <w:tc>
          <w:tcPr>
            <w:tcW w:w="3963" w:type="dxa"/>
            <w:tcBorders>
              <w:top w:val="nil"/>
              <w:left w:val="nil"/>
              <w:bottom w:val="nil"/>
              <w:right w:val="nil"/>
            </w:tcBorders>
          </w:tcPr>
          <w:p>
            <w:pPr>
              <w:pStyle w:val="Normal"/>
              <w:spacing w:lineRule="auto" w:line="360"/>
              <w:jc w:val="center"/>
              <w:rPr>
                <w:b/>
                <w:b/>
              </w:rPr>
            </w:pPr>
            <w:r>
              <w:rPr>
                <w:b/>
              </w:rPr>
              <w:t>NIK: NIK Dosen</w:t>
            </w:r>
          </w:p>
        </w:tc>
        <w:tc>
          <w:tcPr>
            <w:tcW w:w="3963" w:type="dxa"/>
            <w:tcBorders>
              <w:top w:val="nil"/>
              <w:left w:val="nil"/>
              <w:bottom w:val="nil"/>
              <w:right w:val="nil"/>
            </w:tcBorders>
          </w:tcPr>
          <w:p>
            <w:pPr>
              <w:pStyle w:val="Normal"/>
              <w:spacing w:lineRule="auto" w:line="360"/>
              <w:jc w:val="center"/>
              <w:rPr>
                <w:b/>
                <w:b/>
              </w:rPr>
            </w:pPr>
            <w:r>
              <w:rPr>
                <w:b/>
              </w:rPr>
              <w:t>NIK: NIK Dosen</w:t>
            </w:r>
          </w:p>
        </w:tc>
      </w:tr>
    </w:tbl>
    <w:p>
      <w:pPr>
        <w:pStyle w:val="Normal"/>
        <w:rPr/>
      </w:pPr>
      <w:r>
        <w:rPr/>
      </w:r>
    </w:p>
    <w:p>
      <w:pPr>
        <w:pStyle w:val="Normal"/>
        <w:jc w:val="center"/>
        <w:rPr>
          <w:b/>
          <w:b/>
        </w:rPr>
      </w:pPr>
      <w:r>
        <w:rPr>
          <w:b/>
        </w:rPr>
        <w:t>Mengetahui,</w:t>
      </w:r>
    </w:p>
    <w:p>
      <w:pPr>
        <w:pStyle w:val="Normal"/>
        <w:jc w:val="center"/>
        <w:rPr>
          <w:b/>
          <w:b/>
          <w:lang w:val="en-US"/>
        </w:rPr>
      </w:pPr>
      <w:r>
        <w:rPr>
          <w:b/>
        </w:rPr>
        <w:t xml:space="preserve">Ketua Program Studi </w:t>
      </w:r>
      <w:commentRangeStart w:id="2"/>
      <w:r>
        <w:rPr>
          <w:b/>
          <w:lang w:val="en-US"/>
        </w:rPr>
        <w:t>…</w:t>
      </w:r>
      <w:commentRangeEnd w:id="2"/>
      <w:r>
        <w:commentReference w:id="2"/>
      </w:r>
      <w:r>
        <w:rPr>
          <w:b/>
          <w:lang w:val="en-US"/>
        </w:rPr>
      </w:r>
    </w:p>
    <w:p>
      <w:pPr>
        <w:pStyle w:val="Normal"/>
        <w:jc w:val="center"/>
        <w:rPr>
          <w:b/>
          <w:b/>
        </w:rPr>
      </w:pPr>
      <w:r>
        <w:rPr>
          <w:b/>
        </w:rPr>
      </w:r>
    </w:p>
    <w:p>
      <w:pPr>
        <w:pStyle w:val="Normal"/>
        <w:jc w:val="center"/>
        <w:rPr>
          <w:b/>
          <w:b/>
        </w:rPr>
      </w:pPr>
      <w:r>
        <w:rPr>
          <w:b/>
        </w:rPr>
      </w:r>
    </w:p>
    <w:p>
      <w:pPr>
        <w:pStyle w:val="Normal"/>
        <w:jc w:val="center"/>
        <w:rPr>
          <w:b/>
          <w:b/>
        </w:rPr>
      </w:pPr>
      <w:r>
        <w:rPr>
          <w:b/>
        </w:rPr>
        <w:t>Nama dan Gelar Ka. Prodi</w:t>
      </w:r>
    </w:p>
    <w:p>
      <w:pPr>
        <w:sectPr>
          <w:headerReference w:type="default" r:id="rId3"/>
          <w:footerReference w:type="default" r:id="rId4"/>
          <w:type w:val="nextPage"/>
          <w:pgSz w:w="11906" w:h="16838"/>
          <w:pgMar w:left="2268" w:right="1701" w:header="720" w:top="1701" w:footer="720" w:bottom="1701" w:gutter="0"/>
          <w:pgNumType w:start="1" w:fmt="lowerRoman"/>
          <w:formProt w:val="false"/>
          <w:textDirection w:val="lrTb"/>
          <w:docGrid w:type="default" w:linePitch="360" w:charSpace="0"/>
        </w:sectPr>
        <w:pStyle w:val="Normal"/>
        <w:jc w:val="center"/>
        <w:rPr>
          <w:b/>
          <w:b/>
        </w:rPr>
      </w:pPr>
      <w:r>
        <w:rPr>
          <w:b/>
        </w:rPr>
        <w:t>NIK: NIK Ka. Prodi</w:t>
      </w:r>
    </w:p>
    <w:p>
      <w:pPr>
        <w:pStyle w:val="Heading1"/>
        <w:numPr>
          <w:ilvl w:val="0"/>
          <w:numId w:val="0"/>
        </w:numPr>
        <w:ind w:left="0" w:hanging="0"/>
        <w:rPr>
          <w:b/>
          <w:b/>
        </w:rPr>
      </w:pPr>
      <w:bookmarkStart w:id="1" w:name="_Toc442447835"/>
      <w:r>
        <w:rPr/>
        <w:t>PERNYATAAN ORISINALITAS LAPORAN PENELITIAN</w:t>
      </w:r>
      <w:bookmarkEnd w:id="1"/>
    </w:p>
    <w:p>
      <w:pPr>
        <w:pStyle w:val="Normal"/>
        <w:rPr>
          <w:b/>
          <w:b/>
        </w:rPr>
      </w:pPr>
      <w:r>
        <w:rPr/>
      </w:r>
    </w:p>
    <w:p>
      <w:pPr>
        <w:pStyle w:val="Normal"/>
        <w:rPr>
          <w:b/>
          <w:b/>
        </w:rPr>
      </w:pPr>
      <w:r>
        <w:rPr/>
        <w:t>Dengan ini, saya yang bertanda tangan di bawah ini:</w:t>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2643"/>
        <w:gridCol w:w="403"/>
        <w:gridCol w:w="4891"/>
      </w:tblGrid>
      <w:tr>
        <w:trPr/>
        <w:tc>
          <w:tcPr>
            <w:tcW w:w="2643" w:type="dxa"/>
            <w:tcBorders>
              <w:top w:val="nil"/>
              <w:left w:val="nil"/>
              <w:bottom w:val="nil"/>
              <w:right w:val="nil"/>
            </w:tcBorders>
          </w:tcPr>
          <w:p>
            <w:pPr>
              <w:pStyle w:val="Normal"/>
              <w:spacing w:lineRule="auto" w:line="360"/>
              <w:rPr>
                <w:b/>
                <w:b/>
              </w:rPr>
            </w:pPr>
            <w:r>
              <w:rPr/>
              <w:t>Nama</w:t>
            </w:r>
          </w:p>
        </w:tc>
        <w:tc>
          <w:tcPr>
            <w:tcW w:w="403" w:type="dxa"/>
            <w:tcBorders>
              <w:top w:val="nil"/>
              <w:left w:val="nil"/>
              <w:bottom w:val="nil"/>
              <w:right w:val="nil"/>
            </w:tcBorders>
          </w:tcPr>
          <w:p>
            <w:pPr>
              <w:pStyle w:val="Normal"/>
              <w:spacing w:lineRule="auto" w:line="360"/>
              <w:rPr>
                <w:b/>
                <w:b/>
              </w:rPr>
            </w:pPr>
            <w:r>
              <w:rPr/>
              <w:t>:</w:t>
            </w:r>
          </w:p>
        </w:tc>
        <w:tc>
          <w:tcPr>
            <w:tcW w:w="4891" w:type="dxa"/>
            <w:tcBorders>
              <w:top w:val="nil"/>
              <w:left w:val="nil"/>
              <w:bottom w:val="nil"/>
              <w:right w:val="nil"/>
            </w:tcBorders>
          </w:tcPr>
          <w:p>
            <w:pPr>
              <w:pStyle w:val="Normal"/>
              <w:spacing w:lineRule="auto" w:line="360"/>
              <w:rPr>
                <w:b/>
                <w:b/>
              </w:rPr>
            </w:pPr>
            <w:commentRangeStart w:id="3"/>
            <w:r>
              <w:rPr/>
              <w:t>Nama mahasiswa</w:t>
            </w:r>
            <w:commentRangeEnd w:id="3"/>
            <w:r>
              <w:commentReference w:id="3"/>
            </w:r>
            <w:r>
              <w:rPr/>
            </w:r>
          </w:p>
        </w:tc>
      </w:tr>
      <w:tr>
        <w:trPr/>
        <w:tc>
          <w:tcPr>
            <w:tcW w:w="2643" w:type="dxa"/>
            <w:tcBorders>
              <w:top w:val="nil"/>
              <w:left w:val="nil"/>
              <w:bottom w:val="nil"/>
              <w:right w:val="nil"/>
            </w:tcBorders>
          </w:tcPr>
          <w:p>
            <w:pPr>
              <w:pStyle w:val="Normal"/>
              <w:spacing w:lineRule="auto" w:line="360"/>
              <w:rPr>
                <w:b/>
                <w:b/>
              </w:rPr>
            </w:pPr>
            <w:r>
              <w:rPr/>
              <w:t>NRP</w:t>
            </w:r>
          </w:p>
        </w:tc>
        <w:tc>
          <w:tcPr>
            <w:tcW w:w="403" w:type="dxa"/>
            <w:tcBorders>
              <w:top w:val="nil"/>
              <w:left w:val="nil"/>
              <w:bottom w:val="nil"/>
              <w:right w:val="nil"/>
            </w:tcBorders>
          </w:tcPr>
          <w:p>
            <w:pPr>
              <w:pStyle w:val="Normal"/>
              <w:spacing w:lineRule="auto" w:line="360"/>
              <w:rPr>
                <w:b/>
                <w:b/>
              </w:rPr>
            </w:pPr>
            <w:r>
              <w:rPr/>
              <w:t>:</w:t>
            </w:r>
          </w:p>
        </w:tc>
        <w:tc>
          <w:tcPr>
            <w:tcW w:w="4891" w:type="dxa"/>
            <w:tcBorders>
              <w:top w:val="nil"/>
              <w:left w:val="nil"/>
              <w:bottom w:val="nil"/>
              <w:right w:val="nil"/>
            </w:tcBorders>
          </w:tcPr>
          <w:p>
            <w:pPr>
              <w:pStyle w:val="Normal"/>
              <w:spacing w:lineRule="auto" w:line="360"/>
              <w:rPr>
                <w:b/>
                <w:b/>
              </w:rPr>
            </w:pPr>
            <w:commentRangeStart w:id="4"/>
            <w:r>
              <w:rPr/>
              <w:t>NRP mahasiswa</w:t>
            </w:r>
            <w:commentRangeEnd w:id="4"/>
            <w:r>
              <w:commentReference w:id="4"/>
            </w:r>
            <w:r>
              <w:rPr/>
            </w:r>
          </w:p>
        </w:tc>
      </w:tr>
      <w:tr>
        <w:trPr/>
        <w:tc>
          <w:tcPr>
            <w:tcW w:w="2643" w:type="dxa"/>
            <w:tcBorders>
              <w:top w:val="nil"/>
              <w:left w:val="nil"/>
              <w:bottom w:val="nil"/>
              <w:right w:val="nil"/>
            </w:tcBorders>
          </w:tcPr>
          <w:p>
            <w:pPr>
              <w:pStyle w:val="Normal"/>
              <w:spacing w:lineRule="auto" w:line="360"/>
              <w:rPr>
                <w:b/>
                <w:b/>
              </w:rPr>
            </w:pPr>
            <w:r>
              <w:rPr/>
              <w:t>Fakultas/ Program Studi</w:t>
            </w:r>
          </w:p>
        </w:tc>
        <w:tc>
          <w:tcPr>
            <w:tcW w:w="403" w:type="dxa"/>
            <w:tcBorders>
              <w:top w:val="nil"/>
              <w:left w:val="nil"/>
              <w:bottom w:val="nil"/>
              <w:right w:val="nil"/>
            </w:tcBorders>
          </w:tcPr>
          <w:p>
            <w:pPr>
              <w:pStyle w:val="Normal"/>
              <w:spacing w:lineRule="auto" w:line="360"/>
              <w:rPr>
                <w:b/>
                <w:b/>
              </w:rPr>
            </w:pPr>
            <w:r>
              <w:rPr/>
              <w:t>:</w:t>
            </w:r>
          </w:p>
        </w:tc>
        <w:tc>
          <w:tcPr>
            <w:tcW w:w="4891" w:type="dxa"/>
            <w:tcBorders>
              <w:top w:val="nil"/>
              <w:left w:val="nil"/>
              <w:bottom w:val="nil"/>
              <w:right w:val="nil"/>
            </w:tcBorders>
          </w:tcPr>
          <w:p>
            <w:pPr>
              <w:pStyle w:val="Normal"/>
              <w:spacing w:lineRule="auto" w:line="360"/>
              <w:rPr>
                <w:b/>
                <w:b/>
              </w:rPr>
            </w:pPr>
            <w:r>
              <w:rPr/>
              <w:t xml:space="preserve">Teknologi Informasi/ </w:t>
            </w:r>
            <w:commentRangeStart w:id="5"/>
            <w:r>
              <w:rPr/>
              <w:t>prodi mahasiswa</w:t>
            </w:r>
            <w:commentRangeEnd w:id="5"/>
            <w:r>
              <w:commentReference w:id="5"/>
            </w:r>
            <w:r>
              <w:rPr/>
            </w:r>
          </w:p>
        </w:tc>
      </w:tr>
    </w:tbl>
    <w:p>
      <w:pPr>
        <w:pStyle w:val="Normal"/>
        <w:rPr>
          <w:b/>
          <w:b/>
        </w:rPr>
      </w:pPr>
      <w:r>
        <w:rPr/>
      </w:r>
    </w:p>
    <w:p>
      <w:pPr>
        <w:pStyle w:val="Normal"/>
        <w:rPr>
          <w:b/>
          <w:b/>
        </w:rPr>
      </w:pPr>
      <w:r>
        <w:rPr/>
        <w:t>Menyatakan bahwa laporan penelitian ini adalah benar merupakan hasil karya saya sendiri dan bukan duplikasi dari orang lain.</w:t>
      </w:r>
    </w:p>
    <w:p>
      <w:pPr>
        <w:pStyle w:val="Normal"/>
        <w:rPr>
          <w:b/>
          <w:b/>
        </w:rPr>
      </w:pPr>
      <w:r>
        <w:rPr/>
      </w:r>
    </w:p>
    <w:p>
      <w:pPr>
        <w:pStyle w:val="Normal"/>
        <w:rPr>
          <w:b/>
          <w:b/>
        </w:rPr>
      </w:pPr>
      <w:r>
        <w:rPr/>
        <w:t>Apabila pada masa mendatang diketahui bahwa pernyataan ini tidak benar adanya, saya bersedia menerima sanksi yang diberikan dengan segala konsekuensinya.</w:t>
      </w:r>
    </w:p>
    <w:p>
      <w:pPr>
        <w:pStyle w:val="Normal"/>
        <w:rPr>
          <w:b/>
          <w:b/>
        </w:rPr>
      </w:pPr>
      <w:r>
        <w:rPr/>
      </w:r>
    </w:p>
    <w:p>
      <w:pPr>
        <w:pStyle w:val="Normal"/>
        <w:rPr>
          <w:b/>
          <w:b/>
        </w:rPr>
      </w:pPr>
      <w:r>
        <w:rPr/>
        <w:t>Demikian pernyataan ini saya buat.</w:t>
      </w:r>
    </w:p>
    <w:p>
      <w:pPr>
        <w:pStyle w:val="Normal"/>
        <w:rPr>
          <w:b/>
          <w:b/>
        </w:rPr>
      </w:pPr>
      <w:r>
        <w:rPr/>
      </w:r>
    </w:p>
    <w:p>
      <w:pPr>
        <w:pStyle w:val="Normal"/>
        <w:rPr>
          <w:b/>
          <w:b/>
        </w:rPr>
      </w:pPr>
      <w:r>
        <w:rPr/>
      </w:r>
    </w:p>
    <w:p>
      <w:pPr>
        <w:pStyle w:val="Normal"/>
        <w:rPr>
          <w:b/>
          <w:b/>
        </w:rPr>
      </w:pPr>
      <w:r>
        <w:rPr/>
      </w:r>
    </w:p>
    <w:p>
      <w:pPr>
        <w:pStyle w:val="Normal"/>
        <w:rPr>
          <w:b/>
          <w:b/>
        </w:rPr>
      </w:pPr>
      <w:r>
        <w:rPr/>
        <w:t xml:space="preserve">Bandung, </w:t>
      </w:r>
      <w:commentRangeStart w:id="6"/>
      <w:r>
        <w:rPr/>
        <w:t>Tanggal Bulan Tahun</w:t>
      </w:r>
      <w:commentRangeEnd w:id="6"/>
      <w:r>
        <w:commentReference w:id="6"/>
      </w: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u w:val="single"/>
        </w:rPr>
      </w:pPr>
      <w:commentRangeStart w:id="7"/>
      <w:r>
        <w:rPr>
          <w:u w:val="single"/>
        </w:rPr>
        <w:t>Nama Mahasiswa</w:t>
      </w:r>
      <w:commentRangeEnd w:id="7"/>
      <w:r>
        <w:commentReference w:id="7"/>
      </w:r>
      <w:r>
        <w:rPr>
          <w:u w:val="single"/>
        </w:rPr>
      </w:r>
    </w:p>
    <w:p>
      <w:pPr>
        <w:pStyle w:val="Normal"/>
        <w:rPr>
          <w:b/>
          <w:b/>
        </w:rPr>
      </w:pPr>
      <w:r>
        <w:rPr/>
        <w:t xml:space="preserve">NRP: </w:t>
      </w:r>
      <w:commentRangeStart w:id="8"/>
      <w:r>
        <w:rPr/>
        <w:t>NRP Mahasiswa</w:t>
      </w:r>
      <w:commentRangeEnd w:id="8"/>
      <w:r>
        <w:commentReference w:id="8"/>
      </w:r>
      <w:r>
        <w:rPr/>
      </w:r>
    </w:p>
    <w:p>
      <w:pPr>
        <w:sectPr>
          <w:headerReference w:type="default" r:id="rId5"/>
          <w:footerReference w:type="default" r:id="rId6"/>
          <w:type w:val="nextPage"/>
          <w:pgSz w:w="11906" w:h="16838"/>
          <w:pgMar w:left="2268" w:right="1701" w:header="720" w:top="1701" w:footer="720" w:bottom="1701" w:gutter="0"/>
          <w:pgNumType w:fmt="lowerRoman"/>
          <w:formProt w:val="false"/>
          <w:textDirection w:val="lrTb"/>
          <w:docGrid w:type="default" w:linePitch="360" w:charSpace="0"/>
        </w:sectPr>
        <w:pStyle w:val="Normal"/>
        <w:rPr>
          <w:b/>
          <w:b/>
        </w:rPr>
      </w:pPr>
      <w:r>
        <w:rPr/>
      </w:r>
    </w:p>
    <w:p>
      <w:pPr>
        <w:pStyle w:val="Heading1"/>
        <w:numPr>
          <w:ilvl w:val="0"/>
          <w:numId w:val="0"/>
        </w:numPr>
        <w:ind w:left="0" w:hanging="0"/>
        <w:rPr>
          <w:b/>
          <w:b/>
        </w:rPr>
      </w:pPr>
      <w:bookmarkStart w:id="2" w:name="_Toc442447836"/>
      <w:r>
        <w:rPr/>
        <w:t>PERNYATAAN PUBLIKASI LAPORAN PENELITIAN</w:t>
      </w:r>
      <w:bookmarkEnd w:id="2"/>
    </w:p>
    <w:p>
      <w:pPr>
        <w:pStyle w:val="Normal"/>
        <w:rPr>
          <w:b/>
          <w:b/>
        </w:rPr>
      </w:pPr>
      <w:r>
        <w:rPr/>
      </w:r>
    </w:p>
    <w:p>
      <w:pPr>
        <w:pStyle w:val="Normal"/>
        <w:rPr>
          <w:b/>
          <w:b/>
        </w:rPr>
      </w:pPr>
      <w:r>
        <w:rPr/>
        <w:t>Saya yang bertanda tangan di bawah ini:</w:t>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2550"/>
        <w:gridCol w:w="285"/>
        <w:gridCol w:w="5102"/>
      </w:tblGrid>
      <w:tr>
        <w:trPr/>
        <w:tc>
          <w:tcPr>
            <w:tcW w:w="2550" w:type="dxa"/>
            <w:tcBorders>
              <w:top w:val="nil"/>
              <w:left w:val="nil"/>
              <w:bottom w:val="nil"/>
              <w:right w:val="nil"/>
            </w:tcBorders>
          </w:tcPr>
          <w:p>
            <w:pPr>
              <w:pStyle w:val="Normal"/>
              <w:spacing w:lineRule="auto" w:line="360"/>
              <w:rPr>
                <w:b/>
                <w:b/>
              </w:rPr>
            </w:pPr>
            <w:r>
              <w:rPr/>
              <w:t>Nama</w:t>
            </w:r>
          </w:p>
        </w:tc>
        <w:tc>
          <w:tcPr>
            <w:tcW w:w="285" w:type="dxa"/>
            <w:tcBorders>
              <w:top w:val="nil"/>
              <w:left w:val="nil"/>
              <w:bottom w:val="nil"/>
              <w:right w:val="nil"/>
            </w:tcBorders>
          </w:tcPr>
          <w:p>
            <w:pPr>
              <w:pStyle w:val="Normal"/>
              <w:spacing w:lineRule="auto" w:line="360"/>
              <w:rPr>
                <w:b/>
                <w:b/>
              </w:rPr>
            </w:pPr>
            <w:r>
              <w:rPr/>
              <w:t>:</w:t>
            </w:r>
          </w:p>
        </w:tc>
        <w:tc>
          <w:tcPr>
            <w:tcW w:w="5102" w:type="dxa"/>
            <w:tcBorders>
              <w:top w:val="nil"/>
              <w:left w:val="nil"/>
              <w:bottom w:val="nil"/>
              <w:right w:val="nil"/>
            </w:tcBorders>
          </w:tcPr>
          <w:p>
            <w:pPr>
              <w:pStyle w:val="Normal"/>
              <w:spacing w:lineRule="auto" w:line="360"/>
              <w:rPr>
                <w:b/>
                <w:b/>
              </w:rPr>
            </w:pPr>
            <w:commentRangeStart w:id="9"/>
            <w:r>
              <w:rPr/>
              <w:t>Nama mahasiswa</w:t>
            </w:r>
            <w:commentRangeEnd w:id="9"/>
            <w:r>
              <w:commentReference w:id="9"/>
            </w:r>
            <w:r>
              <w:rPr/>
            </w:r>
          </w:p>
        </w:tc>
      </w:tr>
      <w:tr>
        <w:trPr/>
        <w:tc>
          <w:tcPr>
            <w:tcW w:w="2550" w:type="dxa"/>
            <w:tcBorders>
              <w:top w:val="nil"/>
              <w:left w:val="nil"/>
              <w:bottom w:val="nil"/>
              <w:right w:val="nil"/>
            </w:tcBorders>
          </w:tcPr>
          <w:p>
            <w:pPr>
              <w:pStyle w:val="Normal"/>
              <w:spacing w:lineRule="auto" w:line="360"/>
              <w:rPr>
                <w:b/>
                <w:b/>
              </w:rPr>
            </w:pPr>
            <w:r>
              <w:rPr/>
              <w:t>NRP</w:t>
            </w:r>
          </w:p>
        </w:tc>
        <w:tc>
          <w:tcPr>
            <w:tcW w:w="285" w:type="dxa"/>
            <w:tcBorders>
              <w:top w:val="nil"/>
              <w:left w:val="nil"/>
              <w:bottom w:val="nil"/>
              <w:right w:val="nil"/>
            </w:tcBorders>
          </w:tcPr>
          <w:p>
            <w:pPr>
              <w:pStyle w:val="Normal"/>
              <w:spacing w:lineRule="auto" w:line="360"/>
              <w:rPr>
                <w:b/>
                <w:b/>
              </w:rPr>
            </w:pPr>
            <w:r>
              <w:rPr/>
              <w:t>:</w:t>
            </w:r>
          </w:p>
        </w:tc>
        <w:tc>
          <w:tcPr>
            <w:tcW w:w="5102" w:type="dxa"/>
            <w:tcBorders>
              <w:top w:val="nil"/>
              <w:left w:val="nil"/>
              <w:bottom w:val="nil"/>
              <w:right w:val="nil"/>
            </w:tcBorders>
          </w:tcPr>
          <w:p>
            <w:pPr>
              <w:pStyle w:val="Normal"/>
              <w:spacing w:lineRule="auto" w:line="360"/>
              <w:rPr>
                <w:b/>
                <w:b/>
              </w:rPr>
            </w:pPr>
            <w:commentRangeStart w:id="10"/>
            <w:r>
              <w:rPr/>
              <w:t>NRP mahasiswa</w:t>
            </w:r>
            <w:commentRangeEnd w:id="10"/>
            <w:r>
              <w:commentReference w:id="10"/>
            </w:r>
            <w:r>
              <w:rPr/>
            </w:r>
          </w:p>
        </w:tc>
      </w:tr>
      <w:tr>
        <w:trPr/>
        <w:tc>
          <w:tcPr>
            <w:tcW w:w="2550" w:type="dxa"/>
            <w:tcBorders>
              <w:top w:val="nil"/>
              <w:left w:val="nil"/>
              <w:bottom w:val="nil"/>
              <w:right w:val="nil"/>
            </w:tcBorders>
          </w:tcPr>
          <w:p>
            <w:pPr>
              <w:pStyle w:val="Normal"/>
              <w:spacing w:lineRule="auto" w:line="360"/>
              <w:rPr>
                <w:b/>
                <w:b/>
              </w:rPr>
            </w:pPr>
            <w:r>
              <w:rPr/>
              <w:t>Fakultas/ Program Studi</w:t>
            </w:r>
          </w:p>
        </w:tc>
        <w:tc>
          <w:tcPr>
            <w:tcW w:w="285" w:type="dxa"/>
            <w:tcBorders>
              <w:top w:val="nil"/>
              <w:left w:val="nil"/>
              <w:bottom w:val="nil"/>
              <w:right w:val="nil"/>
            </w:tcBorders>
          </w:tcPr>
          <w:p>
            <w:pPr>
              <w:pStyle w:val="Normal"/>
              <w:spacing w:lineRule="auto" w:line="360"/>
              <w:rPr>
                <w:b/>
                <w:b/>
              </w:rPr>
            </w:pPr>
            <w:r>
              <w:rPr/>
              <w:t>:</w:t>
            </w:r>
          </w:p>
        </w:tc>
        <w:tc>
          <w:tcPr>
            <w:tcW w:w="5102" w:type="dxa"/>
            <w:tcBorders>
              <w:top w:val="nil"/>
              <w:left w:val="nil"/>
              <w:bottom w:val="nil"/>
              <w:right w:val="nil"/>
            </w:tcBorders>
          </w:tcPr>
          <w:p>
            <w:pPr>
              <w:pStyle w:val="Normal"/>
              <w:spacing w:lineRule="auto" w:line="360"/>
              <w:rPr>
                <w:b/>
                <w:b/>
              </w:rPr>
            </w:pPr>
            <w:r>
              <w:rPr/>
              <w:t xml:space="preserve">Teknologi Informasi/ </w:t>
            </w:r>
            <w:commentRangeStart w:id="11"/>
            <w:r>
              <w:rPr/>
              <w:t>Prodi mahasiswa</w:t>
            </w:r>
            <w:commentRangeEnd w:id="11"/>
            <w:r>
              <w:commentReference w:id="11"/>
            </w:r>
            <w:r>
              <w:rPr/>
            </w:r>
          </w:p>
        </w:tc>
      </w:tr>
    </w:tbl>
    <w:p>
      <w:pPr>
        <w:pStyle w:val="Normal"/>
        <w:rPr>
          <w:b/>
          <w:b/>
        </w:rPr>
      </w:pPr>
      <w:r>
        <w:rPr/>
      </w:r>
    </w:p>
    <w:p>
      <w:pPr>
        <w:pStyle w:val="Normal"/>
        <w:rPr>
          <w:b/>
          <w:b/>
        </w:rPr>
      </w:pPr>
      <w:r>
        <w:rPr/>
        <w:t>Dengan ini, saya menyatakan bahwa:</w:t>
      </w:r>
    </w:p>
    <w:p>
      <w:pPr>
        <w:pStyle w:val="ListNumber"/>
        <w:numPr>
          <w:ilvl w:val="0"/>
          <w:numId w:val="3"/>
        </w:numPr>
        <w:rPr>
          <w:b/>
          <w:b/>
        </w:rPr>
      </w:pPr>
      <w:r>
        <w:rPr/>
        <w:t>Demi perkembangan ilmu pengetahuan, saya menyetujui untuk memberikan kepada Universitas Kristen Maranatha Hak Bebas Royalti non eksklusif (</w:t>
      </w:r>
      <w:r>
        <w:rPr>
          <w:i/>
        </w:rPr>
        <w:t>Non</w:t>
      </w:r>
      <w:r>
        <w:rPr/>
        <w:t xml:space="preserve"> </w:t>
      </w:r>
      <w:r>
        <w:rPr>
          <w:i/>
        </w:rPr>
        <w:t>Exclusive</w:t>
      </w:r>
      <w:r>
        <w:rPr/>
        <w:t xml:space="preserve"> </w:t>
      </w:r>
      <w:r>
        <w:rPr>
          <w:i/>
        </w:rPr>
        <w:t>Royalty</w:t>
      </w:r>
      <w:r>
        <w:rPr/>
        <w:t xml:space="preserve"> </w:t>
      </w:r>
      <w:r>
        <w:rPr>
          <w:i/>
        </w:rPr>
        <w:t>Free</w:t>
      </w:r>
      <w:r>
        <w:rPr/>
        <w:t xml:space="preserve"> </w:t>
      </w:r>
      <w:r>
        <w:rPr>
          <w:i/>
        </w:rPr>
        <w:t>Right</w:t>
      </w:r>
      <w:r>
        <w:rPr/>
        <w:t xml:space="preserve">) atas laporan penelitian saya yang berjudul </w:t>
      </w:r>
      <w:commentRangeStart w:id="12"/>
      <w:r>
        <w:rPr/>
        <w:t>judul penelitian</w:t>
      </w:r>
      <w:r>
        <w:rPr/>
      </w:r>
      <w:commentRangeEnd w:id="12"/>
      <w:r>
        <w:commentReference w:id="12"/>
      </w:r>
      <w:r>
        <w:rPr/>
        <w:t>.</w:t>
      </w:r>
    </w:p>
    <w:p>
      <w:pPr>
        <w:pStyle w:val="ListNumber"/>
        <w:numPr>
          <w:ilvl w:val="0"/>
          <w:numId w:val="3"/>
        </w:numPr>
        <w:rPr>
          <w:b/>
          <w:b/>
        </w:rPr>
      </w:pPr>
      <w:r>
        <w:rPr/>
        <w:t>Universitas Kristen Maranatha Bandung berhak menyimpan, mengalihmediakan/ mengalihformatkan, mengelola dalam bentuk pangkalan data (</w:t>
      </w:r>
      <w:r>
        <w:rPr>
          <w:i/>
        </w:rPr>
        <w:t>database</w:t>
      </w:r>
      <w:r>
        <w:rPr/>
        <w:t xml:space="preserve">), mendistribusikannya, serta menampilkannya dalam bentuk </w:t>
      </w:r>
      <w:r>
        <w:rPr>
          <w:i/>
        </w:rPr>
        <w:t>softcopy</w:t>
      </w:r>
      <w:r>
        <w:rPr/>
        <w:t xml:space="preserve"> untuk kepentingan akademis tanpa perlu meminta izin dari saya selama tetap mencantumkan nama saya sebagai penulis/ pencipta.</w:t>
      </w:r>
    </w:p>
    <w:p>
      <w:pPr>
        <w:pStyle w:val="ListNumber"/>
        <w:numPr>
          <w:ilvl w:val="0"/>
          <w:numId w:val="3"/>
        </w:numPr>
        <w:rPr>
          <w:b/>
          <w:b/>
        </w:rPr>
      </w:pPr>
      <w:r>
        <w:rPr/>
        <w:t>Saya bersedia dan menjamin untuk menanggung secara pribadi tanpa melibatkan pihak Universitas Kristen Maranatha Bandung, segala bentuk tuntutan hukum yang timbul atas pelanggaran hak cipta dalam karya ilmiah saya ini.</w:t>
      </w:r>
    </w:p>
    <w:p>
      <w:pPr>
        <w:pStyle w:val="Normal"/>
        <w:rPr>
          <w:b/>
          <w:b/>
        </w:rPr>
      </w:pPr>
      <w:r>
        <w:rPr/>
      </w:r>
    </w:p>
    <w:p>
      <w:pPr>
        <w:pStyle w:val="Normal"/>
        <w:rPr>
          <w:b/>
          <w:b/>
        </w:rPr>
      </w:pPr>
      <w:r>
        <w:rPr/>
        <w:t>Demikian pernyataan ini saya buat dengan sebenarnya dan untuk dapat dipergunakan sebagaimana mestinya.</w:t>
      </w:r>
    </w:p>
    <w:p>
      <w:pPr>
        <w:pStyle w:val="Normal"/>
        <w:rPr>
          <w:b/>
          <w:b/>
        </w:rPr>
      </w:pPr>
      <w:r>
        <w:rPr/>
      </w:r>
    </w:p>
    <w:p>
      <w:pPr>
        <w:pStyle w:val="Normal"/>
        <w:rPr>
          <w:b/>
          <w:b/>
        </w:rPr>
      </w:pPr>
      <w:r>
        <w:rPr/>
        <w:t xml:space="preserve">Bandung, </w:t>
      </w:r>
      <w:commentRangeStart w:id="13"/>
      <w:r>
        <w:rPr/>
        <w:t>Tanggal Bulan Tahun</w:t>
      </w:r>
      <w:commentRangeEnd w:id="13"/>
      <w:r>
        <w:commentReference w:id="13"/>
      </w: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u w:val="single"/>
        </w:rPr>
      </w:pPr>
      <w:commentRangeStart w:id="14"/>
      <w:r>
        <w:rPr>
          <w:u w:val="single"/>
        </w:rPr>
        <w:t>Nama Mahasiswa</w:t>
      </w:r>
      <w:commentRangeEnd w:id="14"/>
      <w:r>
        <w:commentReference w:id="14"/>
      </w:r>
      <w:r>
        <w:rPr>
          <w:u w:val="single"/>
        </w:rPr>
      </w:r>
    </w:p>
    <w:p>
      <w:pPr>
        <w:sectPr>
          <w:headerReference w:type="default" r:id="rId7"/>
          <w:footerReference w:type="default" r:id="rId8"/>
          <w:type w:val="nextPage"/>
          <w:pgSz w:w="11906" w:h="16838"/>
          <w:pgMar w:left="2268" w:right="1701" w:header="720" w:top="1701" w:footer="720" w:bottom="1701" w:gutter="0"/>
          <w:pgNumType w:fmt="lowerRoman"/>
          <w:formProt w:val="false"/>
          <w:textDirection w:val="lrTb"/>
          <w:docGrid w:type="default" w:linePitch="360" w:charSpace="0"/>
        </w:sectPr>
        <w:pStyle w:val="Normal"/>
        <w:rPr>
          <w:b/>
          <w:b/>
        </w:rPr>
      </w:pPr>
      <w:r>
        <w:rPr/>
        <w:t xml:space="preserve">NRP: </w:t>
      </w:r>
      <w:commentRangeStart w:id="15"/>
      <w:r>
        <w:rPr/>
        <w:t>NRP Mahasiswa</w:t>
      </w:r>
      <w:commentRangeEnd w:id="15"/>
      <w:r>
        <w:commentReference w:id="15"/>
      </w:r>
      <w:r>
        <w:rPr/>
      </w:r>
    </w:p>
    <w:p>
      <w:pPr>
        <w:pStyle w:val="Heading1"/>
        <w:numPr>
          <w:ilvl w:val="0"/>
          <w:numId w:val="0"/>
        </w:numPr>
        <w:ind w:left="0" w:hanging="0"/>
        <w:rPr>
          <w:b/>
          <w:b/>
        </w:rPr>
      </w:pPr>
      <w:bookmarkStart w:id="3" w:name="_Toc442447837"/>
      <w:r>
        <w:rPr/>
        <w:t>PRAKATA</w:t>
      </w:r>
      <w:bookmarkEnd w:id="3"/>
    </w:p>
    <w:p>
      <w:pPr>
        <w:pStyle w:val="Normal"/>
        <w:rPr>
          <w:b/>
          <w:b/>
        </w:rPr>
      </w:pPr>
      <w:r>
        <w:rPr/>
      </w:r>
    </w:p>
    <w:p>
      <w:pPr>
        <w:pStyle w:val="Normal"/>
        <w:rPr>
          <w:b/>
          <w:b/>
        </w:rPr>
      </w:pPr>
      <w:r>
        <w:rPr/>
        <w:t>Isi prakata harus terstruktur, dengan saran isi urutan sebagai berikut:</w:t>
      </w:r>
    </w:p>
    <w:p>
      <w:pPr>
        <w:pStyle w:val="ListNumber"/>
        <w:numPr>
          <w:ilvl w:val="0"/>
          <w:numId w:val="10"/>
        </w:numPr>
        <w:rPr>
          <w:b/>
          <w:b/>
        </w:rPr>
      </w:pPr>
      <w:r>
        <w:rPr/>
        <w:t>Ucapan syukur kepada Tuhan Yang Maha Esa</w:t>
      </w:r>
    </w:p>
    <w:p>
      <w:pPr>
        <w:pStyle w:val="ListNumber"/>
        <w:numPr>
          <w:ilvl w:val="0"/>
          <w:numId w:val="10"/>
        </w:numPr>
        <w:rPr>
          <w:b/>
          <w:b/>
        </w:rPr>
      </w:pPr>
      <w:r>
        <w:rPr/>
        <w:t>Penjelasan mengenai adanya tugas karya ilmiah, tujuan subjektif. Contoh: untuk gelar S1/ D3 untuk syarat kelulusan</w:t>
      </w:r>
    </w:p>
    <w:p>
      <w:pPr>
        <w:pStyle w:val="ListNumber"/>
        <w:numPr>
          <w:ilvl w:val="0"/>
          <w:numId w:val="10"/>
        </w:numPr>
        <w:rPr>
          <w:b/>
          <w:b/>
        </w:rPr>
      </w:pPr>
      <w:r>
        <w:rPr/>
        <w:t>Penjelasan pelaksanaan pembimbing karya ilmiah. Contoh: satu kalimat tentang judul</w:t>
      </w:r>
    </w:p>
    <w:p>
      <w:pPr>
        <w:pStyle w:val="ListNumber"/>
        <w:numPr>
          <w:ilvl w:val="0"/>
          <w:numId w:val="10"/>
        </w:numPr>
        <w:rPr>
          <w:b/>
          <w:b/>
        </w:rPr>
      </w:pPr>
      <w:r>
        <w:rPr/>
        <w:t>Intro tentang arahan, bimbingan, bantuan dalam penyusunan karya ilmiah (Ucapan terima kasih kepada dosen pembimbing)</w:t>
      </w:r>
    </w:p>
    <w:p>
      <w:pPr>
        <w:pStyle w:val="ListNumber"/>
        <w:numPr>
          <w:ilvl w:val="0"/>
          <w:numId w:val="10"/>
        </w:numPr>
        <w:rPr>
          <w:b/>
          <w:b/>
        </w:rPr>
      </w:pPr>
      <w:r>
        <w:rPr/>
        <w:t>Ucapan terima kasih kepada pihak-pihak dimulai dari unit tertinggi (Dekan, Ketua Program Studi, Koordinator KP/ TA, dosen-dosen sampai dengan rekan-rekan mahasiswa). Ucapan terima kasih kepada dosen wajib dilengkapi dengan gelarnya.</w:t>
      </w:r>
    </w:p>
    <w:p>
      <w:pPr>
        <w:pStyle w:val="ListNumber"/>
        <w:numPr>
          <w:ilvl w:val="0"/>
          <w:numId w:val="10"/>
        </w:numPr>
        <w:rPr>
          <w:b/>
          <w:b/>
        </w:rPr>
      </w:pPr>
      <w:r>
        <w:rPr/>
        <w:t>Pernyataan keterbukaan terhadap kritik dan saran</w:t>
      </w:r>
    </w:p>
    <w:p>
      <w:pPr>
        <w:pStyle w:val="ListNumber"/>
        <w:numPr>
          <w:ilvl w:val="0"/>
          <w:numId w:val="10"/>
        </w:numPr>
        <w:rPr>
          <w:b/>
          <w:b/>
        </w:rPr>
      </w:pPr>
      <w:r>
        <w:rPr/>
        <w:t>Harapan. Contoh: dengan adanya penelitian ini diharapkan</w:t>
      </w:r>
    </w:p>
    <w:p>
      <w:pPr>
        <w:pStyle w:val="ListNumber"/>
        <w:numPr>
          <w:ilvl w:val="0"/>
          <w:numId w:val="10"/>
        </w:numPr>
        <w:rPr>
          <w:b/>
          <w:b/>
        </w:rPr>
      </w:pPr>
      <w:r>
        <w:rPr/>
        <w:t>Kata mutiara, dll.</w:t>
      </w:r>
    </w:p>
    <w:p>
      <w:pPr>
        <w:pStyle w:val="Normal"/>
        <w:rPr>
          <w:b/>
          <w:b/>
        </w:rPr>
      </w:pPr>
      <w:r>
        <w:rPr/>
      </w:r>
    </w:p>
    <w:p>
      <w:pPr>
        <w:pStyle w:val="Normal"/>
        <w:rPr>
          <w:b/>
          <w:b/>
        </w:rPr>
      </w:pPr>
      <w:r>
        <w:rPr/>
      </w:r>
    </w:p>
    <w:p>
      <w:pPr>
        <w:pStyle w:val="Signature"/>
        <w:rPr>
          <w:b/>
          <w:b/>
        </w:rPr>
      </w:pPr>
      <w:r>
        <w:rPr/>
        <w:t>Bandung, tanggal bulan tahun</w:t>
      </w:r>
    </w:p>
    <w:p>
      <w:pPr>
        <w:pStyle w:val="Signature"/>
        <w:rPr>
          <w:b/>
          <w:b/>
        </w:rPr>
      </w:pPr>
      <w:r>
        <w:rPr/>
      </w:r>
    </w:p>
    <w:p>
      <w:pPr>
        <w:pStyle w:val="Signature"/>
        <w:rPr>
          <w:b/>
          <w:b/>
        </w:rPr>
      </w:pPr>
      <w:r>
        <w:rPr/>
      </w:r>
    </w:p>
    <w:p>
      <w:pPr>
        <w:pStyle w:val="Signature"/>
        <w:rPr>
          <w:b/>
          <w:b/>
        </w:rPr>
      </w:pPr>
      <w:r>
        <w:rPr/>
      </w:r>
    </w:p>
    <w:p>
      <w:pPr>
        <w:pStyle w:val="Signature"/>
        <w:rPr>
          <w:b/>
          <w:b/>
        </w:rPr>
      </w:pPr>
      <w:r>
        <w:rPr/>
      </w:r>
    </w:p>
    <w:p>
      <w:pPr>
        <w:sectPr>
          <w:headerReference w:type="default" r:id="rId9"/>
          <w:footerReference w:type="default" r:id="rId10"/>
          <w:type w:val="nextPage"/>
          <w:pgSz w:w="11906" w:h="16838"/>
          <w:pgMar w:left="2268" w:right="1701" w:header="720" w:top="1701" w:footer="720" w:bottom="1701" w:gutter="0"/>
          <w:pgNumType w:fmt="lowerRoman"/>
          <w:formProt w:val="false"/>
          <w:textDirection w:val="lrTb"/>
          <w:docGrid w:type="default" w:linePitch="360" w:charSpace="0"/>
        </w:sectPr>
        <w:pStyle w:val="Signature"/>
        <w:rPr>
          <w:b/>
          <w:b/>
        </w:rPr>
      </w:pPr>
      <w:r>
        <w:rPr/>
        <w:t>Nama Penulis</w:t>
      </w:r>
    </w:p>
    <w:p>
      <w:pPr>
        <w:pStyle w:val="Heading1"/>
        <w:numPr>
          <w:ilvl w:val="0"/>
          <w:numId w:val="0"/>
        </w:numPr>
        <w:ind w:left="0" w:hanging="0"/>
        <w:rPr>
          <w:b/>
          <w:b/>
        </w:rPr>
      </w:pPr>
      <w:bookmarkStart w:id="4" w:name="_Toc442447838"/>
      <w:r>
        <w:rPr/>
        <w:t>ABSTRAK</w:t>
      </w:r>
      <w:bookmarkEnd w:id="4"/>
    </w:p>
    <w:p>
      <w:pPr>
        <w:pStyle w:val="Normal"/>
        <w:rPr>
          <w:rStyle w:val="BookTitle"/>
          <w:b w:val="false"/>
          <w:b w:val="false"/>
          <w:i w:val="false"/>
          <w:i w:val="false"/>
        </w:rPr>
      </w:pPr>
      <w:r>
        <w:rPr>
          <w:b w:val="false"/>
          <w:i w:val="false"/>
        </w:rPr>
      </w:r>
    </w:p>
    <w:p>
      <w:pPr>
        <w:pStyle w:val="Abstract"/>
        <w:rPr>
          <w:rStyle w:val="BookTitle"/>
          <w:b w:val="false"/>
          <w:b w:val="false"/>
          <w:bCs w:val="false"/>
          <w:i w:val="false"/>
          <w:i w:val="false"/>
          <w:iCs w:val="false"/>
          <w:spacing w:val="0"/>
        </w:rPr>
      </w:pPr>
      <w:r>
        <w:rPr>
          <w:rStyle w:val="BookTitle"/>
          <w:b w:val="false"/>
          <w:bCs w:val="false"/>
          <w:i w:val="false"/>
          <w:iCs w:val="false"/>
          <w:spacing w:val="0"/>
        </w:rPr>
        <w:t>(Style: abstrak) Jumlah kata pada abstrak adalah 150-200 kata. Gunakanlah style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(Mengapa melakukan KP/ TA dengan topik ini?);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pPr>
        <w:pStyle w:val="Normal"/>
        <w:rPr>
          <w:b/>
          <w:b/>
        </w:rPr>
      </w:pPr>
      <w:r>
        <w:rPr/>
      </w:r>
    </w:p>
    <w:p>
      <w:pPr>
        <w:sectPr>
          <w:headerReference w:type="default" r:id="rId11"/>
          <w:footerReference w:type="default" r:id="rId12"/>
          <w:type w:val="nextPage"/>
          <w:pgSz w:w="11906" w:h="16838"/>
          <w:pgMar w:left="2268" w:right="1701" w:header="720" w:top="1701" w:footer="720" w:bottom="1701" w:gutter="0"/>
          <w:pgNumType w:fmt="lowerRoman"/>
          <w:formProt w:val="false"/>
          <w:textDirection w:val="lrTb"/>
          <w:docGrid w:type="default" w:linePitch="360" w:charSpace="0"/>
        </w:sectPr>
        <w:pStyle w:val="Normal"/>
        <w:rPr>
          <w:b/>
          <w:b/>
        </w:rPr>
      </w:pPr>
      <w:r>
        <w:rPr/>
        <w:t>Kata kunci: frase 1, frase 2, dst. (maksimum 6, urutkan abjad)</w:t>
      </w:r>
    </w:p>
    <w:p>
      <w:pPr>
        <w:pStyle w:val="Heading1"/>
        <w:numPr>
          <w:ilvl w:val="0"/>
          <w:numId w:val="0"/>
        </w:numPr>
        <w:ind w:left="0" w:hanging="0"/>
        <w:rPr>
          <w:b/>
          <w:b/>
        </w:rPr>
      </w:pPr>
      <w:bookmarkStart w:id="5" w:name="_Toc442447839"/>
      <w:r>
        <w:rPr/>
        <w:t>ABSTRACT</w:t>
      </w:r>
      <w:bookmarkEnd w:id="5"/>
    </w:p>
    <w:p>
      <w:pPr>
        <w:pStyle w:val="Normal"/>
        <w:rPr>
          <w:b/>
          <w:b/>
        </w:rPr>
      </w:pPr>
      <w:r>
        <w:rPr/>
      </w:r>
    </w:p>
    <w:p>
      <w:pPr>
        <w:pStyle w:val="Abstrak"/>
        <w:rPr>
          <w:b/>
          <w:b/>
        </w:rPr>
      </w:pPr>
      <w:r>
        <w:rPr/>
        <w:t>(Style: Abstract) Jumlah kata pada abstract adalah 150-200 kata. Abstract Bahasa Inggris harus dibuat sesuai dengan abstrak Bahasa Indonesia-nya. Harap menggunakan English grammar yang baik dan benar. Tidak disarankan menggunakan Google Translate karena belum tentu sesuai dengan kalimat yang dimaksud. Namun Google Translate bisa membantu Anda untuk mencari kata-kata yang Anda tidak tahu Bahasa Inggris-nya.</w:t>
      </w:r>
    </w:p>
    <w:p>
      <w:pPr>
        <w:pStyle w:val="Normal"/>
        <w:rPr>
          <w:lang w:val="en-US"/>
        </w:rPr>
      </w:pPr>
      <w:r>
        <w:rPr>
          <w:lang w:val="en-US"/>
        </w:rPr>
      </w:r>
    </w:p>
    <w:p>
      <w:pPr>
        <w:pStyle w:val="Abstrak"/>
        <w:rPr>
          <w:b/>
          <w:b/>
        </w:rPr>
      </w:pPr>
      <w:r>
        <w:rPr/>
        <w:t>Keywords: phrase 1, phrase 2, etc. (max 6 phrases, sorted alphabetically)</w:t>
      </w:r>
    </w:p>
    <w:p>
      <w:pPr>
        <w:sectPr>
          <w:headerReference w:type="default" r:id="rId13"/>
          <w:footerReference w:type="default" r:id="rId14"/>
          <w:type w:val="nextPage"/>
          <w:pgSz w:w="11906" w:h="16838"/>
          <w:pgMar w:left="2268" w:right="1701" w:header="720" w:top="1701" w:footer="720" w:bottom="1701" w:gutter="0"/>
          <w:pgNumType w:fmt="lowerRoman"/>
          <w:formProt w:val="false"/>
          <w:textDirection w:val="lrTb"/>
          <w:docGrid w:type="default" w:linePitch="360" w:charSpace="0"/>
        </w:sectPr>
        <w:pStyle w:val="Normal"/>
        <w:rPr>
          <w:b/>
          <w:b/>
        </w:rPr>
      </w:pPr>
      <w:r>
        <w:rPr/>
      </w:r>
    </w:p>
    <w:p>
      <w:pPr>
        <w:pStyle w:val="Heading1"/>
        <w:numPr>
          <w:ilvl w:val="0"/>
          <w:numId w:val="0"/>
        </w:numPr>
        <w:ind w:left="0" w:hanging="0"/>
        <w:rPr>
          <w:b/>
          <w:b/>
        </w:rPr>
      </w:pPr>
      <w:bookmarkStart w:id="6" w:name="_Toc442447840"/>
      <w:r>
        <w:rPr/>
        <w:t>DAFTAR ISI</w:t>
      </w:r>
      <w:bookmarkEnd w:id="6"/>
    </w:p>
    <w:p>
      <w:pPr>
        <w:pStyle w:val="Normal"/>
        <w:rPr>
          <w:b/>
          <w:b/>
        </w:rPr>
      </w:pPr>
      <w:r>
        <w:rPr/>
      </w:r>
    </w:p>
    <w:sdt>
      <w:sdtPr>
        <w:docPartObj>
          <w:docPartGallery w:val="Table of Contents"/>
          <w:docPartUnique w:val="true"/>
        </w:docPartObj>
        <w:id w:val="1467991962"/>
      </w:sdtPr>
      <w:sdtContent>
        <w:p>
          <w:pPr>
            <w:pStyle w:val="Contents1"/>
            <w:tabs>
              <w:tab w:val="clear" w:pos="720"/>
              <w:tab w:val="right" w:pos="7927" w:leader="dot"/>
            </w:tabs>
            <w:rPr>
              <w:rFonts w:eastAsia="" w:eastAsiaTheme="minorEastAsia"/>
              <w:sz w:val="22"/>
              <w:szCs w:val="22"/>
              <w:lang w:eastAsia="id-ID"/>
            </w:rPr>
          </w:pPr>
          <w:r>
            <w:fldChar w:fldCharType="begin"/>
          </w:r>
          <w:r>
            <w:rPr>
              <w:webHidden/>
              <w:rStyle w:val="IndexLink"/>
            </w:rPr>
            <w:instrText> TOC \z \f \o "1-6" \h</w:instrText>
          </w:r>
          <w:r>
            <w:rPr>
              <w:webHidden/>
              <w:rStyle w:val="IndexLink"/>
            </w:rPr>
            <w:fldChar w:fldCharType="separate"/>
          </w:r>
          <w:hyperlink w:anchor="_Toc442447834">
            <w:r>
              <w:rPr>
                <w:webHidden/>
                <w:rStyle w:val="IndexLink"/>
              </w:rPr>
              <w:t>LEMBAR PENGESAHAN</w:t>
            </w:r>
            <w:r>
              <w:rPr>
                <w:webHidden/>
              </w:rPr>
              <w:fldChar w:fldCharType="begin"/>
            </w:r>
            <w:r>
              <w:rPr>
                <w:webHidden/>
              </w:rPr>
              <w:instrText>PAGEREF _Toc442447834 \h</w:instrText>
            </w:r>
            <w:r>
              <w:rPr>
                <w:webHidden/>
              </w:rPr>
              <w:fldChar w:fldCharType="separate"/>
            </w:r>
            <w:r>
              <w:rPr>
                <w:rStyle w:val="IndexLink"/>
                <w:vanish w:val="false"/>
              </w:rPr>
              <w:tab/>
              <w:t>i</w:t>
            </w:r>
            <w:r>
              <w:rPr>
                <w:webHidden/>
              </w:rPr>
              <w:fldChar w:fldCharType="end"/>
            </w:r>
          </w:hyperlink>
        </w:p>
      </w:sdtContent>
    </w:sdt>
    <w:p>
      <w:pPr>
        <w:pStyle w:val="Contents1"/>
        <w:tabs>
          <w:tab w:val="clear" w:pos="720"/>
          <w:tab w:val="right" w:pos="7927" w:leader="dot"/>
        </w:tabs>
        <w:rPr>
          <w:rFonts w:eastAsia="" w:eastAsiaTheme="minorEastAsia"/>
          <w:sz w:val="22"/>
          <w:szCs w:val="22"/>
          <w:lang w:eastAsia="id-ID"/>
        </w:rPr>
      </w:pPr>
      <w:hyperlink w:anchor="_Toc442447835">
        <w:r>
          <w:rPr>
            <w:webHidden/>
            <w:rStyle w:val="IndexLink"/>
          </w:rPr>
          <w:t>PERNYATAAN ORISINALISTAS LAPORAN PENELITIAN</w:t>
        </w:r>
        <w:r>
          <w:rPr>
            <w:webHidden/>
          </w:rPr>
          <w:fldChar w:fldCharType="begin"/>
        </w:r>
        <w:r>
          <w:rPr>
            <w:webHidden/>
          </w:rPr>
          <w:instrText>PAGEREF _Toc442447835 \h</w:instrText>
        </w:r>
        <w:r>
          <w:rPr>
            <w:webHidden/>
          </w:rPr>
          <w:fldChar w:fldCharType="separate"/>
        </w:r>
        <w:r>
          <w:rPr>
            <w:rStyle w:val="IndexLink"/>
            <w:vanish w:val="false"/>
          </w:rPr>
          <w:tab/>
          <w:t>ii</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36">
        <w:r>
          <w:rPr>
            <w:webHidden/>
            <w:rStyle w:val="IndexLink"/>
          </w:rPr>
          <w:t>PERNYATAAN PUBLIKASI LAPORAN PENELITIAN</w:t>
        </w:r>
        <w:r>
          <w:rPr>
            <w:webHidden/>
          </w:rPr>
          <w:fldChar w:fldCharType="begin"/>
        </w:r>
        <w:r>
          <w:rPr>
            <w:webHidden/>
          </w:rPr>
          <w:instrText>PAGEREF _Toc442447836 \h</w:instrText>
        </w:r>
        <w:r>
          <w:rPr>
            <w:webHidden/>
          </w:rPr>
          <w:fldChar w:fldCharType="separate"/>
        </w:r>
        <w:r>
          <w:rPr>
            <w:rStyle w:val="IndexLink"/>
            <w:vanish w:val="false"/>
          </w:rPr>
          <w:tab/>
          <w:t>iii</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37">
        <w:r>
          <w:rPr>
            <w:webHidden/>
            <w:rStyle w:val="IndexLink"/>
          </w:rPr>
          <w:t>PRAKATA</w:t>
        </w:r>
        <w:r>
          <w:rPr>
            <w:webHidden/>
          </w:rPr>
          <w:fldChar w:fldCharType="begin"/>
        </w:r>
        <w:r>
          <w:rPr>
            <w:webHidden/>
          </w:rPr>
          <w:instrText>PAGEREF _Toc442447837 \h</w:instrText>
        </w:r>
        <w:r>
          <w:rPr>
            <w:webHidden/>
          </w:rPr>
          <w:fldChar w:fldCharType="separate"/>
        </w:r>
        <w:r>
          <w:rPr>
            <w:rStyle w:val="IndexLink"/>
            <w:vanish w:val="false"/>
          </w:rPr>
          <w:tab/>
          <w:t>iv</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38">
        <w:r>
          <w:rPr>
            <w:webHidden/>
            <w:rStyle w:val="IndexLink"/>
          </w:rPr>
          <w:t>ABSTRAK</w:t>
        </w:r>
        <w:r>
          <w:rPr>
            <w:webHidden/>
          </w:rPr>
          <w:fldChar w:fldCharType="begin"/>
        </w:r>
        <w:r>
          <w:rPr>
            <w:webHidden/>
          </w:rPr>
          <w:instrText>PAGEREF _Toc442447838 \h</w:instrText>
        </w:r>
        <w:r>
          <w:rPr>
            <w:webHidden/>
          </w:rPr>
          <w:fldChar w:fldCharType="separate"/>
        </w:r>
        <w:r>
          <w:rPr>
            <w:rStyle w:val="IndexLink"/>
            <w:vanish w:val="false"/>
          </w:rPr>
          <w:tab/>
          <w:t>v</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39">
        <w:r>
          <w:rPr>
            <w:webHidden/>
            <w:rStyle w:val="IndexLink"/>
          </w:rPr>
          <w:t>ABSTRACT</w:t>
        </w:r>
        <w:r>
          <w:rPr>
            <w:webHidden/>
          </w:rPr>
          <w:fldChar w:fldCharType="begin"/>
        </w:r>
        <w:r>
          <w:rPr>
            <w:webHidden/>
          </w:rPr>
          <w:instrText>PAGEREF _Toc442447839 \h</w:instrText>
        </w:r>
        <w:r>
          <w:rPr>
            <w:webHidden/>
          </w:rPr>
          <w:fldChar w:fldCharType="separate"/>
        </w:r>
        <w:r>
          <w:rPr>
            <w:rStyle w:val="IndexLink"/>
            <w:vanish w:val="false"/>
          </w:rPr>
          <w:tab/>
          <w:t>vi</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40">
        <w:r>
          <w:rPr>
            <w:webHidden/>
            <w:rStyle w:val="IndexLink"/>
          </w:rPr>
          <w:t>DAFTAR ISI</w:t>
        </w:r>
        <w:r>
          <w:rPr>
            <w:webHidden/>
          </w:rPr>
          <w:fldChar w:fldCharType="begin"/>
        </w:r>
        <w:r>
          <w:rPr>
            <w:webHidden/>
          </w:rPr>
          <w:instrText>PAGEREF _Toc442447840 \h</w:instrText>
        </w:r>
        <w:r>
          <w:rPr>
            <w:webHidden/>
          </w:rPr>
          <w:fldChar w:fldCharType="separate"/>
        </w:r>
        <w:r>
          <w:rPr>
            <w:rStyle w:val="IndexLink"/>
            <w:vanish w:val="false"/>
          </w:rPr>
          <w:tab/>
          <w:t>vii</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41">
        <w:r>
          <w:rPr>
            <w:webHidden/>
            <w:rStyle w:val="IndexLink"/>
          </w:rPr>
          <w:t>DAFTAR GAMBAR</w:t>
        </w:r>
        <w:r>
          <w:rPr>
            <w:webHidden/>
          </w:rPr>
          <w:fldChar w:fldCharType="begin"/>
        </w:r>
        <w:r>
          <w:rPr>
            <w:webHidden/>
          </w:rPr>
          <w:instrText>PAGEREF _Toc442447841 \h</w:instrText>
        </w:r>
        <w:r>
          <w:rPr>
            <w:webHidden/>
          </w:rPr>
          <w:fldChar w:fldCharType="separate"/>
        </w:r>
        <w:r>
          <w:rPr>
            <w:rStyle w:val="IndexLink"/>
            <w:vanish w:val="false"/>
          </w:rPr>
          <w:tab/>
          <w:t>ix</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42">
        <w:r>
          <w:rPr>
            <w:webHidden/>
            <w:rStyle w:val="IndexLink"/>
          </w:rPr>
          <w:t>DAFTAR TABEL</w:t>
        </w:r>
        <w:r>
          <w:rPr>
            <w:webHidden/>
          </w:rPr>
          <w:fldChar w:fldCharType="begin"/>
        </w:r>
        <w:r>
          <w:rPr>
            <w:webHidden/>
          </w:rPr>
          <w:instrText>PAGEREF _Toc442447842 \h</w:instrText>
        </w:r>
        <w:r>
          <w:rPr>
            <w:webHidden/>
          </w:rPr>
          <w:fldChar w:fldCharType="separate"/>
        </w:r>
        <w:r>
          <w:rPr>
            <w:rStyle w:val="IndexLink"/>
            <w:vanish w:val="false"/>
          </w:rPr>
          <w:tab/>
          <w:t>x</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43">
        <w:r>
          <w:rPr>
            <w:webHidden/>
            <w:rStyle w:val="IndexLink"/>
          </w:rPr>
          <w:t>DAFTAR NOTASI/ LAMBANG</w:t>
        </w:r>
        <w:r>
          <w:rPr>
            <w:webHidden/>
          </w:rPr>
          <w:fldChar w:fldCharType="begin"/>
        </w:r>
        <w:r>
          <w:rPr>
            <w:webHidden/>
          </w:rPr>
          <w:instrText>PAGEREF _Toc442447843 \h</w:instrText>
        </w:r>
        <w:r>
          <w:rPr>
            <w:webHidden/>
          </w:rPr>
          <w:fldChar w:fldCharType="separate"/>
        </w:r>
        <w:r>
          <w:rPr>
            <w:rStyle w:val="IndexLink"/>
            <w:vanish w:val="false"/>
          </w:rPr>
          <w:tab/>
          <w:t>xi</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44">
        <w:r>
          <w:rPr>
            <w:webHidden/>
            <w:rStyle w:val="IndexLink"/>
          </w:rPr>
          <w:t>DAFTAR SINGKATAN</w:t>
        </w:r>
        <w:r>
          <w:rPr>
            <w:webHidden/>
          </w:rPr>
          <w:fldChar w:fldCharType="begin"/>
        </w:r>
        <w:r>
          <w:rPr>
            <w:webHidden/>
          </w:rPr>
          <w:instrText>PAGEREF _Toc442447844 \h</w:instrText>
        </w:r>
        <w:r>
          <w:rPr>
            <w:webHidden/>
          </w:rPr>
          <w:fldChar w:fldCharType="separate"/>
        </w:r>
        <w:r>
          <w:rPr>
            <w:rStyle w:val="IndexLink"/>
            <w:vanish w:val="false"/>
          </w:rPr>
          <w:tab/>
          <w:t>xii</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45">
        <w:r>
          <w:rPr>
            <w:webHidden/>
            <w:rStyle w:val="IndexLink"/>
          </w:rPr>
          <w:t>DAFTAR ISTILAH</w:t>
        </w:r>
        <w:r>
          <w:rPr>
            <w:webHidden/>
          </w:rPr>
          <w:fldChar w:fldCharType="begin"/>
        </w:r>
        <w:r>
          <w:rPr>
            <w:webHidden/>
          </w:rPr>
          <w:instrText>PAGEREF _Toc442447845 \h</w:instrText>
        </w:r>
        <w:r>
          <w:rPr>
            <w:webHidden/>
          </w:rPr>
          <w:fldChar w:fldCharType="separate"/>
        </w:r>
        <w:r>
          <w:rPr>
            <w:rStyle w:val="IndexLink"/>
            <w:vanish w:val="false"/>
          </w:rPr>
          <w:tab/>
          <w:t>xiii</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46">
        <w:r>
          <w:rPr>
            <w:webHidden/>
            <w:rStyle w:val="IndexLink"/>
          </w:rPr>
          <w:t>BAB 1 PENDAHULUAN (Heading 1)</w:t>
        </w:r>
        <w:r>
          <w:rPr>
            <w:webHidden/>
          </w:rPr>
          <w:fldChar w:fldCharType="begin"/>
        </w:r>
        <w:r>
          <w:rPr>
            <w:webHidden/>
          </w:rPr>
          <w:instrText>PAGEREF _Toc442447846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47">
        <w:r>
          <w:rPr>
            <w:webHidden/>
            <w:rStyle w:val="IndexLink"/>
          </w:rPr>
          <w:t>1.1 Latar Belakang (Heading 2)</w:t>
        </w:r>
        <w:r>
          <w:rPr>
            <w:webHidden/>
          </w:rPr>
          <w:fldChar w:fldCharType="begin"/>
        </w:r>
        <w:r>
          <w:rPr>
            <w:webHidden/>
          </w:rPr>
          <w:instrText>PAGEREF _Toc442447847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48">
        <w:r>
          <w:rPr>
            <w:webHidden/>
            <w:rStyle w:val="IndexLink"/>
          </w:rPr>
          <w:t>1.2 Rumusan Masalah</w:t>
        </w:r>
        <w:r>
          <w:rPr>
            <w:webHidden/>
          </w:rPr>
          <w:fldChar w:fldCharType="begin"/>
        </w:r>
        <w:r>
          <w:rPr>
            <w:webHidden/>
          </w:rPr>
          <w:instrText>PAGEREF _Toc442447848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49">
        <w:r>
          <w:rPr>
            <w:webHidden/>
            <w:rStyle w:val="IndexLink"/>
          </w:rPr>
          <w:t>1.3 Tujuan Pembahasan</w:t>
        </w:r>
        <w:r>
          <w:rPr>
            <w:webHidden/>
          </w:rPr>
          <w:fldChar w:fldCharType="begin"/>
        </w:r>
        <w:r>
          <w:rPr>
            <w:webHidden/>
          </w:rPr>
          <w:instrText>PAGEREF _Toc442447849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50">
        <w:r>
          <w:rPr>
            <w:webHidden/>
            <w:rStyle w:val="IndexLink"/>
          </w:rPr>
          <w:t>1.4 Ruang Lingkup</w:t>
        </w:r>
        <w:r>
          <w:rPr>
            <w:webHidden/>
          </w:rPr>
          <w:fldChar w:fldCharType="begin"/>
        </w:r>
        <w:r>
          <w:rPr>
            <w:webHidden/>
          </w:rPr>
          <w:instrText>PAGEREF _Toc442447850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51">
        <w:r>
          <w:rPr>
            <w:webHidden/>
            <w:rStyle w:val="IndexLink"/>
          </w:rPr>
          <w:t>1.5 Sumber Data</w:t>
        </w:r>
        <w:r>
          <w:rPr>
            <w:webHidden/>
          </w:rPr>
          <w:fldChar w:fldCharType="begin"/>
        </w:r>
        <w:r>
          <w:rPr>
            <w:webHidden/>
          </w:rPr>
          <w:instrText>PAGEREF _Toc442447851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52">
        <w:r>
          <w:rPr>
            <w:webHidden/>
            <w:rStyle w:val="IndexLink"/>
          </w:rPr>
          <w:t>1.6 Sistematika Penyajian</w:t>
        </w:r>
        <w:r>
          <w:rPr>
            <w:webHidden/>
          </w:rPr>
          <w:fldChar w:fldCharType="begin"/>
        </w:r>
        <w:r>
          <w:rPr>
            <w:webHidden/>
          </w:rPr>
          <w:instrText>PAGEREF _Toc442447852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53">
        <w:r>
          <w:rPr>
            <w:webHidden/>
            <w:rStyle w:val="IndexLink"/>
          </w:rPr>
          <w:t>BAB 2 KAJIAN TEORI</w:t>
        </w:r>
        <w:r>
          <w:rPr>
            <w:webHidden/>
          </w:rPr>
          <w:fldChar w:fldCharType="begin"/>
        </w:r>
        <w:r>
          <w:rPr>
            <w:webHidden/>
          </w:rPr>
          <w:instrText>PAGEREF _Toc442447853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54">
        <w:r>
          <w:rPr>
            <w:webHidden/>
            <w:rStyle w:val="IndexLink"/>
          </w:rPr>
          <w:t>2.1 Teori 1 (Heading 2)</w:t>
        </w:r>
        <w:r>
          <w:rPr>
            <w:webHidden/>
          </w:rPr>
          <w:fldChar w:fldCharType="begin"/>
        </w:r>
        <w:r>
          <w:rPr>
            <w:webHidden/>
          </w:rPr>
          <w:instrText>PAGEREF _Toc442447854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7927" w:leader="dot"/>
        </w:tabs>
        <w:rPr>
          <w:rFonts w:eastAsia="" w:eastAsiaTheme="minorEastAsia"/>
          <w:sz w:val="22"/>
          <w:szCs w:val="22"/>
          <w:lang w:eastAsia="id-ID"/>
        </w:rPr>
      </w:pPr>
      <w:hyperlink w:anchor="_Toc442447855">
        <w:r>
          <w:rPr>
            <w:webHidden/>
            <w:rStyle w:val="IndexLink"/>
          </w:rPr>
          <w:t>2.1.1 Sub Teori 1 (Heading 3)</w:t>
        </w:r>
        <w:r>
          <w:rPr>
            <w:webHidden/>
          </w:rPr>
          <w:fldChar w:fldCharType="begin"/>
        </w:r>
        <w:r>
          <w:rPr>
            <w:webHidden/>
          </w:rPr>
          <w:instrText>PAGEREF _Toc442447855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7927" w:leader="dot"/>
        </w:tabs>
        <w:rPr>
          <w:rFonts w:eastAsia="" w:eastAsiaTheme="minorEastAsia"/>
          <w:sz w:val="22"/>
          <w:szCs w:val="22"/>
          <w:lang w:eastAsia="id-ID"/>
        </w:rPr>
      </w:pPr>
      <w:hyperlink w:anchor="_Toc442447856">
        <w:r>
          <w:rPr>
            <w:webHidden/>
            <w:rStyle w:val="IndexLink"/>
          </w:rPr>
          <w:t>2.1.2 Sub Teori 2 (Heading 3)</w:t>
        </w:r>
        <w:r>
          <w:rPr>
            <w:webHidden/>
          </w:rPr>
          <w:fldChar w:fldCharType="begin"/>
        </w:r>
        <w:r>
          <w:rPr>
            <w:webHidden/>
          </w:rPr>
          <w:instrText>PAGEREF _Toc442447856 \h</w:instrText>
        </w:r>
        <w:r>
          <w:rPr>
            <w:webHidden/>
          </w:rPr>
          <w:fldChar w:fldCharType="separate"/>
        </w:r>
        <w:r>
          <w:rPr>
            <w:rStyle w:val="IndexLink"/>
            <w:vanish w:val="false"/>
          </w:rPr>
          <w:tab/>
          <w:t>3</w:t>
        </w:r>
        <w:r>
          <w:rPr>
            <w:webHidden/>
          </w:rPr>
          <w:fldChar w:fldCharType="end"/>
        </w:r>
      </w:hyperlink>
    </w:p>
    <w:p>
      <w:pPr>
        <w:pStyle w:val="Contents4"/>
        <w:tabs>
          <w:tab w:val="clear" w:pos="720"/>
          <w:tab w:val="right" w:pos="7927" w:leader="dot"/>
        </w:tabs>
        <w:rPr>
          <w:rFonts w:eastAsia="" w:eastAsiaTheme="minorEastAsia"/>
          <w:sz w:val="22"/>
          <w:szCs w:val="22"/>
          <w:lang w:eastAsia="id-ID"/>
        </w:rPr>
      </w:pPr>
      <w:hyperlink w:anchor="_Toc442447857">
        <w:r>
          <w:rPr>
            <w:webHidden/>
            <w:rStyle w:val="IndexLink"/>
          </w:rPr>
          <w:t>2.1.2.1 Sub-Sub Teori 1 (Heading 4)</w:t>
        </w:r>
        <w:r>
          <w:rPr>
            <w:webHidden/>
          </w:rPr>
          <w:fldChar w:fldCharType="begin"/>
        </w:r>
        <w:r>
          <w:rPr>
            <w:webHidden/>
          </w:rPr>
          <w:instrText>PAGEREF _Toc442447857 \h</w:instrText>
        </w:r>
        <w:r>
          <w:rPr>
            <w:webHidden/>
          </w:rPr>
          <w:fldChar w:fldCharType="separate"/>
        </w:r>
        <w:r>
          <w:rPr>
            <w:rStyle w:val="IndexLink"/>
            <w:vanish w:val="false"/>
          </w:rPr>
          <w:tab/>
          <w:t>4</w:t>
        </w:r>
        <w:r>
          <w:rPr>
            <w:webHidden/>
          </w:rPr>
          <w:fldChar w:fldCharType="end"/>
        </w:r>
      </w:hyperlink>
    </w:p>
    <w:p>
      <w:pPr>
        <w:pStyle w:val="Contents4"/>
        <w:tabs>
          <w:tab w:val="clear" w:pos="720"/>
          <w:tab w:val="right" w:pos="7927" w:leader="dot"/>
        </w:tabs>
        <w:rPr>
          <w:rFonts w:eastAsia="" w:eastAsiaTheme="minorEastAsia"/>
          <w:sz w:val="22"/>
          <w:szCs w:val="22"/>
          <w:lang w:eastAsia="id-ID"/>
        </w:rPr>
      </w:pPr>
      <w:hyperlink w:anchor="_Toc442447858">
        <w:r>
          <w:rPr>
            <w:webHidden/>
            <w:rStyle w:val="IndexLink"/>
          </w:rPr>
          <w:t>2.1.2.2 Sub-Sub Teori 2 (Heading 4)</w:t>
        </w:r>
        <w:r>
          <w:rPr>
            <w:webHidden/>
          </w:rPr>
          <w:fldChar w:fldCharType="begin"/>
        </w:r>
        <w:r>
          <w:rPr>
            <w:webHidden/>
          </w:rPr>
          <w:instrText>PAGEREF _Toc442447858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59">
        <w:r>
          <w:rPr>
            <w:webHidden/>
            <w:rStyle w:val="IndexLink"/>
          </w:rPr>
          <w:t>2.2 Gambar</w:t>
        </w:r>
        <w:r>
          <w:rPr>
            <w:webHidden/>
          </w:rPr>
          <w:fldChar w:fldCharType="begin"/>
        </w:r>
        <w:r>
          <w:rPr>
            <w:webHidden/>
          </w:rPr>
          <w:instrText>PAGEREF _Toc442447859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60">
        <w:r>
          <w:rPr>
            <w:webHidden/>
            <w:rStyle w:val="IndexLink"/>
          </w:rPr>
          <w:t>2.3 Tabel</w:t>
        </w:r>
        <w:r>
          <w:rPr>
            <w:webHidden/>
          </w:rPr>
          <w:fldChar w:fldCharType="begin"/>
        </w:r>
        <w:r>
          <w:rPr>
            <w:webHidden/>
          </w:rPr>
          <w:instrText>PAGEREF _Toc442447860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61">
        <w:r>
          <w:rPr>
            <w:webHidden/>
            <w:rStyle w:val="IndexLink"/>
          </w:rPr>
          <w:t>BAB 3 ANALISIS DAN RANCANGAN SISTEM</w:t>
        </w:r>
        <w:r>
          <w:rPr>
            <w:webHidden/>
          </w:rPr>
          <w:fldChar w:fldCharType="begin"/>
        </w:r>
        <w:r>
          <w:rPr>
            <w:webHidden/>
          </w:rPr>
          <w:instrText>PAGEREF _Toc442447861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62">
        <w:r>
          <w:rPr>
            <w:webHidden/>
            <w:rStyle w:val="IndexLink"/>
          </w:rPr>
          <w:t>3.1 Sub Topik Bab 3</w:t>
        </w:r>
        <w:r>
          <w:rPr>
            <w:webHidden/>
          </w:rPr>
          <w:fldChar w:fldCharType="begin"/>
        </w:r>
        <w:r>
          <w:rPr>
            <w:webHidden/>
          </w:rPr>
          <w:instrText>PAGEREF _Toc442447862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63">
        <w:r>
          <w:rPr>
            <w:webHidden/>
            <w:rStyle w:val="IndexLink"/>
          </w:rPr>
          <w:t>3.2 Sub Topik Bab 3</w:t>
        </w:r>
        <w:r>
          <w:rPr>
            <w:webHidden/>
          </w:rPr>
          <w:fldChar w:fldCharType="begin"/>
        </w:r>
        <w:r>
          <w:rPr>
            <w:webHidden/>
          </w:rPr>
          <w:instrText>PAGEREF _Toc442447863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64">
        <w:r>
          <w:rPr>
            <w:webHidden/>
            <w:rStyle w:val="IndexLink"/>
          </w:rPr>
          <w:t>3.3 Sub Topik Bab 3</w:t>
        </w:r>
        <w:r>
          <w:rPr>
            <w:webHidden/>
          </w:rPr>
          <w:fldChar w:fldCharType="begin"/>
        </w:r>
        <w:r>
          <w:rPr>
            <w:webHidden/>
          </w:rPr>
          <w:instrText>PAGEREF _Toc442447864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65">
        <w:r>
          <w:rPr>
            <w:webHidden/>
            <w:rStyle w:val="IndexLink"/>
          </w:rPr>
          <w:t>BAB 4 IMPLEMENTASI</w:t>
        </w:r>
        <w:r>
          <w:rPr>
            <w:webHidden/>
          </w:rPr>
          <w:fldChar w:fldCharType="begin"/>
        </w:r>
        <w:r>
          <w:rPr>
            <w:webHidden/>
          </w:rPr>
          <w:instrText>PAGEREF _Toc442447865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66">
        <w:r>
          <w:rPr>
            <w:webHidden/>
            <w:rStyle w:val="IndexLink"/>
          </w:rPr>
          <w:t>4.1 Sub Topik Bab 4</w:t>
        </w:r>
        <w:r>
          <w:rPr>
            <w:webHidden/>
          </w:rPr>
          <w:fldChar w:fldCharType="begin"/>
        </w:r>
        <w:r>
          <w:rPr>
            <w:webHidden/>
          </w:rPr>
          <w:instrText>PAGEREF _Toc442447866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67">
        <w:r>
          <w:rPr>
            <w:webHidden/>
            <w:rStyle w:val="IndexLink"/>
          </w:rPr>
          <w:t>4.2 Sub Topik Bab 4</w:t>
        </w:r>
        <w:r>
          <w:rPr>
            <w:webHidden/>
          </w:rPr>
          <w:fldChar w:fldCharType="begin"/>
        </w:r>
        <w:r>
          <w:rPr>
            <w:webHidden/>
          </w:rPr>
          <w:instrText>PAGEREF _Toc442447867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68">
        <w:r>
          <w:rPr>
            <w:webHidden/>
            <w:rStyle w:val="IndexLink"/>
          </w:rPr>
          <w:t>4.3 Sub Topik Bab 4</w:t>
        </w:r>
        <w:r>
          <w:rPr>
            <w:webHidden/>
          </w:rPr>
          <w:fldChar w:fldCharType="begin"/>
        </w:r>
        <w:r>
          <w:rPr>
            <w:webHidden/>
          </w:rPr>
          <w:instrText>PAGEREF _Toc442447868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69">
        <w:r>
          <w:rPr>
            <w:webHidden/>
            <w:rStyle w:val="IndexLink"/>
          </w:rPr>
          <w:t>BAB 5 PENGUJIAN</w:t>
        </w:r>
        <w:r>
          <w:rPr>
            <w:webHidden/>
          </w:rPr>
          <w:fldChar w:fldCharType="begin"/>
        </w:r>
        <w:r>
          <w:rPr>
            <w:webHidden/>
          </w:rPr>
          <w:instrText>PAGEREF _Toc442447869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70">
        <w:r>
          <w:rPr>
            <w:webHidden/>
            <w:rStyle w:val="IndexLink"/>
          </w:rPr>
          <w:t>5.1 Sub Topik Bab 5</w:t>
        </w:r>
        <w:r>
          <w:rPr>
            <w:webHidden/>
          </w:rPr>
          <w:fldChar w:fldCharType="begin"/>
        </w:r>
        <w:r>
          <w:rPr>
            <w:webHidden/>
          </w:rPr>
          <w:instrText>PAGEREF _Toc442447870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71">
        <w:r>
          <w:rPr>
            <w:webHidden/>
            <w:rStyle w:val="IndexLink"/>
          </w:rPr>
          <w:t xml:space="preserve">5.2 Pengujian </w:t>
        </w:r>
        <w:r>
          <w:rPr>
            <w:rStyle w:val="IndexLink"/>
            <w:i/>
          </w:rPr>
          <w:t>Black Box</w:t>
        </w:r>
        <w:r>
          <w:rPr>
            <w:webHidden/>
          </w:rPr>
          <w:fldChar w:fldCharType="begin"/>
        </w:r>
        <w:r>
          <w:rPr>
            <w:webHidden/>
          </w:rPr>
          <w:instrText>PAGEREF _Toc442447871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72">
        <w:r>
          <w:rPr>
            <w:webHidden/>
            <w:rStyle w:val="IndexLink"/>
          </w:rPr>
          <w:t xml:space="preserve">5.3 Pengujian </w:t>
        </w:r>
        <w:r>
          <w:rPr>
            <w:rStyle w:val="IndexLink"/>
            <w:i/>
          </w:rPr>
          <w:t>White</w:t>
        </w:r>
        <w:r>
          <w:rPr>
            <w:rStyle w:val="IndexLink"/>
          </w:rPr>
          <w:t xml:space="preserve"> </w:t>
        </w:r>
        <w:r>
          <w:rPr>
            <w:rStyle w:val="IndexLink"/>
            <w:i/>
          </w:rPr>
          <w:t>Box</w:t>
        </w:r>
        <w:r>
          <w:rPr>
            <w:webHidden/>
          </w:rPr>
          <w:fldChar w:fldCharType="begin"/>
        </w:r>
        <w:r>
          <w:rPr>
            <w:webHidden/>
          </w:rPr>
          <w:instrText>PAGEREF _Toc442447872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73">
        <w:r>
          <w:rPr>
            <w:webHidden/>
            <w:rStyle w:val="IndexLink"/>
          </w:rPr>
          <w:t>5.4</w:t>
        </w:r>
        <w:r>
          <w:rPr>
            <w:rStyle w:val="IndexLink"/>
            <w:i/>
          </w:rPr>
          <w:t xml:space="preserve"> User</w:t>
        </w:r>
        <w:r>
          <w:rPr>
            <w:rStyle w:val="IndexLink"/>
          </w:rPr>
          <w:t xml:space="preserve"> </w:t>
        </w:r>
        <w:r>
          <w:rPr>
            <w:rStyle w:val="IndexLink"/>
            <w:i/>
          </w:rPr>
          <w:t>Acceptance</w:t>
        </w:r>
        <w:r>
          <w:rPr>
            <w:rStyle w:val="IndexLink"/>
          </w:rPr>
          <w:t xml:space="preserve"> </w:t>
        </w:r>
        <w:r>
          <w:rPr>
            <w:rStyle w:val="IndexLink"/>
            <w:i/>
          </w:rPr>
          <w:t>Test</w:t>
        </w:r>
        <w:r>
          <w:rPr>
            <w:webHidden/>
          </w:rPr>
          <w:fldChar w:fldCharType="begin"/>
        </w:r>
        <w:r>
          <w:rPr>
            <w:webHidden/>
          </w:rPr>
          <w:instrText>PAGEREF _Toc442447873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74">
        <w:r>
          <w:rPr>
            <w:webHidden/>
            <w:rStyle w:val="IndexLink"/>
          </w:rPr>
          <w:t>5.5</w:t>
        </w:r>
        <w:r>
          <w:rPr>
            <w:rStyle w:val="IndexLink"/>
            <w:i/>
          </w:rPr>
          <w:t xml:space="preserve"> Benchmarking</w:t>
        </w:r>
        <w:r>
          <w:rPr>
            <w:webHidden/>
          </w:rPr>
          <w:fldChar w:fldCharType="begin"/>
        </w:r>
        <w:r>
          <w:rPr>
            <w:webHidden/>
          </w:rPr>
          <w:instrText>PAGEREF _Toc442447874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75">
        <w:r>
          <w:rPr>
            <w:webHidden/>
            <w:rStyle w:val="IndexLink"/>
          </w:rPr>
          <w:t>BAB 6 SIMPULAN DAN SARAN</w:t>
        </w:r>
        <w:r>
          <w:rPr>
            <w:webHidden/>
          </w:rPr>
          <w:fldChar w:fldCharType="begin"/>
        </w:r>
        <w:r>
          <w:rPr>
            <w:webHidden/>
          </w:rPr>
          <w:instrText>PAGEREF _Toc442447875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76">
        <w:r>
          <w:rPr>
            <w:webHidden/>
            <w:rStyle w:val="IndexLink"/>
          </w:rPr>
          <w:t>6.1 Simpulan</w:t>
        </w:r>
        <w:r>
          <w:rPr>
            <w:webHidden/>
          </w:rPr>
          <w:fldChar w:fldCharType="begin"/>
        </w:r>
        <w:r>
          <w:rPr>
            <w:webHidden/>
          </w:rPr>
          <w:instrText>PAGEREF _Toc442447876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7927" w:leader="dot"/>
        </w:tabs>
        <w:rPr>
          <w:rFonts w:eastAsia="" w:eastAsiaTheme="minorEastAsia"/>
          <w:sz w:val="22"/>
          <w:szCs w:val="22"/>
          <w:lang w:eastAsia="id-ID"/>
        </w:rPr>
      </w:pPr>
      <w:hyperlink w:anchor="_Toc442447877">
        <w:r>
          <w:rPr>
            <w:webHidden/>
            <w:rStyle w:val="IndexLink"/>
          </w:rPr>
          <w:t>6.2 Saran</w:t>
        </w:r>
        <w:r>
          <w:rPr>
            <w:webHidden/>
          </w:rPr>
          <w:fldChar w:fldCharType="begin"/>
        </w:r>
        <w:r>
          <w:rPr>
            <w:webHidden/>
          </w:rPr>
          <w:instrText>PAGEREF _Toc442447877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78">
        <w:r>
          <w:rPr>
            <w:webHidden/>
            <w:rStyle w:val="IndexLink"/>
          </w:rPr>
          <w:t>DAFTAR PUSTAKA</w:t>
        </w:r>
        <w:r>
          <w:rPr>
            <w:webHidden/>
          </w:rPr>
          <w:fldChar w:fldCharType="begin"/>
        </w:r>
        <w:r>
          <w:rPr>
            <w:webHidden/>
          </w:rPr>
          <w:instrText>PAGEREF _Toc442447878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79">
        <w:r>
          <w:rPr>
            <w:webHidden/>
            <w:rStyle w:val="IndexLink"/>
          </w:rPr>
          <w:t>LAMPIRAN A NAMA LAMPIRAN</w:t>
        </w:r>
        <w:r>
          <w:rPr>
            <w:webHidden/>
          </w:rPr>
          <w:fldChar w:fldCharType="begin"/>
        </w:r>
        <w:r>
          <w:rPr>
            <w:webHidden/>
          </w:rPr>
          <w:instrText>PAGEREF _Toc442447879 \h</w:instrText>
        </w:r>
        <w:r>
          <w:rPr>
            <w:webHidden/>
          </w:rPr>
          <w:fldChar w:fldCharType="separate"/>
        </w:r>
        <w:r>
          <w:rPr>
            <w:rStyle w:val="IndexLink"/>
            <w:vanish w:val="false"/>
          </w:rPr>
          <w:tab/>
          <w:t>A-1</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80">
        <w:r>
          <w:rPr>
            <w:webHidden/>
            <w:rStyle w:val="IndexLink"/>
          </w:rPr>
          <w:t>LAMPIRAN B NAMA LAMPIRAN</w:t>
        </w:r>
        <w:r>
          <w:rPr>
            <w:webHidden/>
          </w:rPr>
          <w:fldChar w:fldCharType="begin"/>
        </w:r>
        <w:r>
          <w:rPr>
            <w:webHidden/>
          </w:rPr>
          <w:instrText>PAGEREF _Toc442447880 \h</w:instrText>
        </w:r>
        <w:r>
          <w:rPr>
            <w:webHidden/>
          </w:rPr>
          <w:fldChar w:fldCharType="separate"/>
        </w:r>
        <w:r>
          <w:rPr>
            <w:rStyle w:val="IndexLink"/>
            <w:vanish w:val="false"/>
          </w:rPr>
          <w:tab/>
          <w:t>B-1</w:t>
        </w:r>
        <w:r>
          <w:rPr>
            <w:webHidden/>
          </w:rPr>
          <w:fldChar w:fldCharType="end"/>
        </w:r>
      </w:hyperlink>
    </w:p>
    <w:p>
      <w:pPr>
        <w:pStyle w:val="Contents1"/>
        <w:tabs>
          <w:tab w:val="clear" w:pos="720"/>
          <w:tab w:val="right" w:pos="7927" w:leader="dot"/>
        </w:tabs>
        <w:rPr>
          <w:rFonts w:eastAsia="" w:eastAsiaTheme="minorEastAsia"/>
          <w:sz w:val="22"/>
          <w:szCs w:val="22"/>
          <w:lang w:eastAsia="id-ID"/>
        </w:rPr>
      </w:pPr>
      <w:hyperlink w:anchor="_Toc442447881">
        <w:r>
          <w:rPr>
            <w:webHidden/>
            <w:rStyle w:val="IndexLink"/>
          </w:rPr>
          <w:t>LAMPIRAN C NAMA LAMPIRAN</w:t>
        </w:r>
        <w:r>
          <w:rPr>
            <w:webHidden/>
          </w:rPr>
          <w:fldChar w:fldCharType="begin"/>
        </w:r>
        <w:r>
          <w:rPr>
            <w:webHidden/>
          </w:rPr>
          <w:instrText>PAGEREF _Toc442447881 \h</w:instrText>
        </w:r>
        <w:r>
          <w:rPr>
            <w:webHidden/>
          </w:rPr>
          <w:fldChar w:fldCharType="separate"/>
        </w:r>
        <w:r>
          <w:rPr>
            <w:rStyle w:val="IndexLink"/>
            <w:vanish w:val="false"/>
          </w:rPr>
          <w:tab/>
          <w:t>C-1</w:t>
        </w:r>
        <w:r>
          <w:rPr>
            <w:webHidden/>
          </w:rPr>
          <w:fldChar w:fldCharType="end"/>
        </w:r>
      </w:hyperlink>
      <w:r>
        <w:rPr>
          <w:rStyle w:val="IndexLink"/>
          <w:vanish w:val="false"/>
        </w:rPr>
        <w:fldChar w:fldCharType="end"/>
      </w:r>
    </w:p>
    <w:p>
      <w:pPr>
        <w:sectPr>
          <w:headerReference w:type="default" r:id="rId15"/>
          <w:footerReference w:type="default" r:id="rId16"/>
          <w:type w:val="nextPage"/>
          <w:pgSz w:w="11906" w:h="16838"/>
          <w:pgMar w:left="2268" w:right="1701" w:header="720" w:top="1701" w:footer="720" w:bottom="1701" w:gutter="0"/>
          <w:pgNumType w:fmt="lowerRoman"/>
          <w:formProt w:val="false"/>
          <w:textDirection w:val="lrTb"/>
          <w:docGrid w:type="default" w:linePitch="360" w:charSpace="0"/>
        </w:sectPr>
        <w:pStyle w:val="Normal"/>
        <w:widowControl/>
        <w:bidi w:val="0"/>
        <w:spacing w:lineRule="auto" w:line="360" w:before="0" w:after="0"/>
        <w:jc w:val="both"/>
        <w:rPr/>
      </w:pPr>
      <w:r>
        <w:rPr/>
      </w:r>
    </w:p>
    <w:p>
      <w:pPr>
        <w:pStyle w:val="Heading1"/>
        <w:numPr>
          <w:ilvl w:val="0"/>
          <w:numId w:val="0"/>
        </w:numPr>
        <w:ind w:left="0" w:hanging="0"/>
        <w:rPr/>
      </w:pPr>
      <w:bookmarkStart w:id="7" w:name="_Toc442447841"/>
      <w:r>
        <w:rPr/>
        <w:t>DAFTAR GAMBAR</w:t>
      </w:r>
      <w:bookmarkEnd w:id="7"/>
    </w:p>
    <w:p>
      <w:pPr>
        <w:pStyle w:val="Normal"/>
        <w:rPr/>
      </w:pPr>
      <w:r>
        <w:rPr/>
      </w:r>
    </w:p>
    <w:p>
      <w:pPr>
        <w:pStyle w:val="Tableoffigures"/>
        <w:tabs>
          <w:tab w:val="clear" w:pos="720"/>
          <w:tab w:val="right" w:pos="7927" w:leader="dot"/>
        </w:tabs>
        <w:rPr>
          <w:rFonts w:eastAsia="" w:eastAsiaTheme="minorEastAsia"/>
          <w:sz w:val="22"/>
          <w:szCs w:val="22"/>
          <w:lang w:eastAsia="id-ID"/>
        </w:rPr>
      </w:pPr>
      <w:r>
        <w:fldChar w:fldCharType="begin"/>
      </w:r>
      <w:r>
        <w:rPr>
          <w:rStyle w:val="IndexLink"/>
        </w:rPr>
        <w:instrText> TOC \c "Gambar" </w:instrText>
      </w:r>
      <w:r>
        <w:rPr>
          <w:rStyle w:val="IndexLink"/>
        </w:rPr>
        <w:fldChar w:fldCharType="separate"/>
      </w:r>
      <w:hyperlink w:anchor="_Toc442447882">
        <w:r>
          <w:rPr>
            <w:rStyle w:val="IndexLink"/>
          </w:rPr>
          <w:t xml:space="preserve">Gambar 2.1 </w:t>
        </w:r>
        <w:r>
          <w:rPr>
            <w:rStyle w:val="IndexLink"/>
            <w:i/>
          </w:rPr>
          <w:t>Insert</w:t>
        </w:r>
        <w:r>
          <w:rPr>
            <w:rStyle w:val="IndexLink"/>
          </w:rPr>
          <w:t xml:space="preserve"> </w:t>
        </w:r>
        <w:r>
          <w:rPr>
            <w:rStyle w:val="IndexLink"/>
            <w:i/>
          </w:rPr>
          <w:t>Caption</w:t>
        </w:r>
        <w:r>
          <w:rPr>
            <w:rStyle w:val="IndexLink"/>
          </w:rPr>
          <w:t xml:space="preserve"> Menggunakan Menu (Style: Caption)</w:t>
        </w:r>
        <w:r>
          <w:rPr>
            <w:webHidden/>
          </w:rPr>
          <w:fldChar w:fldCharType="begin"/>
        </w:r>
        <w:r>
          <w:rPr>
            <w:webHidden/>
          </w:rPr>
          <w:instrText>PAGEREF _Toc442447882 \h</w:instrText>
        </w:r>
        <w:r>
          <w:rPr>
            <w:webHidden/>
          </w:rPr>
          <w:fldChar w:fldCharType="separate"/>
        </w:r>
        <w:r>
          <w:rPr>
            <w:rStyle w:val="IndexLink"/>
            <w:vanish w:val="false"/>
          </w:rPr>
          <w:tab/>
          <w:t>4</w:t>
        </w:r>
        <w:r>
          <w:rPr>
            <w:webHidden/>
          </w:rPr>
          <w:fldChar w:fldCharType="end"/>
        </w:r>
      </w:hyperlink>
    </w:p>
    <w:p>
      <w:pPr>
        <w:pStyle w:val="Tableoffigures"/>
        <w:tabs>
          <w:tab w:val="clear" w:pos="720"/>
          <w:tab w:val="right" w:pos="7927" w:leader="dot"/>
        </w:tabs>
        <w:rPr>
          <w:rFonts w:eastAsia="" w:eastAsiaTheme="minorEastAsia"/>
          <w:sz w:val="22"/>
          <w:szCs w:val="22"/>
          <w:lang w:eastAsia="id-ID"/>
        </w:rPr>
      </w:pPr>
      <w:hyperlink w:anchor="_Toc442447883">
        <w:r>
          <w:rPr>
            <w:rStyle w:val="IndexLink"/>
          </w:rPr>
          <w:t xml:space="preserve">Gambar 2.2 </w:t>
        </w:r>
        <w:r>
          <w:rPr>
            <w:rStyle w:val="IndexLink"/>
            <w:i/>
          </w:rPr>
          <w:t>Insert Caption</w:t>
        </w:r>
        <w:r>
          <w:rPr>
            <w:rStyle w:val="IndexLink"/>
          </w:rPr>
          <w:t xml:space="preserve"> Menggunakan Klik Kanan (Style: Caption)</w:t>
        </w:r>
        <w:r>
          <w:rPr>
            <w:webHidden/>
          </w:rPr>
          <w:fldChar w:fldCharType="begin"/>
        </w:r>
        <w:r>
          <w:rPr>
            <w:webHidden/>
          </w:rPr>
          <w:instrText>PAGEREF _Toc442447883 \h</w:instrText>
        </w:r>
        <w:r>
          <w:rPr>
            <w:webHidden/>
          </w:rPr>
          <w:fldChar w:fldCharType="separate"/>
        </w:r>
        <w:r>
          <w:rPr>
            <w:rStyle w:val="IndexLink"/>
            <w:vanish w:val="false"/>
          </w:rPr>
          <w:tab/>
          <w:t>4</w:t>
        </w:r>
        <w:r>
          <w:rPr>
            <w:webHidden/>
          </w:rPr>
          <w:fldChar w:fldCharType="end"/>
        </w:r>
      </w:hyperlink>
    </w:p>
    <w:p>
      <w:pPr>
        <w:pStyle w:val="Tableoffigures"/>
        <w:tabs>
          <w:tab w:val="clear" w:pos="720"/>
          <w:tab w:val="right" w:pos="7927" w:leader="dot"/>
        </w:tabs>
        <w:rPr>
          <w:rFonts w:eastAsia="" w:eastAsiaTheme="minorEastAsia"/>
          <w:sz w:val="22"/>
          <w:szCs w:val="22"/>
          <w:lang w:eastAsia="id-ID"/>
        </w:rPr>
      </w:pPr>
      <w:hyperlink w:anchor="_Toc442447884">
        <w:r>
          <w:rPr>
            <w:rStyle w:val="IndexLink"/>
          </w:rPr>
          <w:t>Gambar 2.3 Lambang Internet (Style: Caption)</w:t>
        </w:r>
        <w:r>
          <w:rPr>
            <w:webHidden/>
          </w:rPr>
          <w:fldChar w:fldCharType="begin"/>
        </w:r>
        <w:r>
          <w:rPr>
            <w:webHidden/>
          </w:rPr>
          <w:instrText>PAGEREF _Toc442447884 \h</w:instrText>
        </w:r>
        <w:r>
          <w:rPr>
            <w:webHidden/>
          </w:rPr>
          <w:fldChar w:fldCharType="separate"/>
        </w:r>
        <w:r>
          <w:rPr>
            <w:rStyle w:val="IndexLink"/>
            <w:vanish w:val="false"/>
          </w:rPr>
          <w:tab/>
          <w:t>5</w:t>
        </w:r>
        <w:r>
          <w:rPr>
            <w:webHidden/>
          </w:rPr>
          <w:fldChar w:fldCharType="end"/>
        </w:r>
      </w:hyperlink>
    </w:p>
    <w:p>
      <w:pPr>
        <w:pStyle w:val="Tableoffigures"/>
        <w:tabs>
          <w:tab w:val="clear" w:pos="720"/>
          <w:tab w:val="right" w:pos="7927" w:leader="dot"/>
        </w:tabs>
        <w:rPr>
          <w:rFonts w:eastAsia="" w:eastAsiaTheme="minorEastAsia"/>
          <w:sz w:val="22"/>
          <w:szCs w:val="22"/>
          <w:lang w:eastAsia="id-ID"/>
        </w:rPr>
      </w:pPr>
      <w:hyperlink w:anchor="_Toc442447885">
        <w:r>
          <w:rPr>
            <w:rStyle w:val="IndexLink"/>
          </w:rPr>
          <w:t xml:space="preserve">Gambar 2.4 Penggunaan </w:t>
        </w:r>
        <w:r>
          <w:rPr>
            <w:rStyle w:val="IndexLink"/>
            <w:i/>
          </w:rPr>
          <w:t>Cross-Reference</w:t>
        </w:r>
        <w:r>
          <w:rPr>
            <w:webHidden/>
          </w:rPr>
          <w:fldChar w:fldCharType="begin"/>
        </w:r>
        <w:r>
          <w:rPr>
            <w:webHidden/>
          </w:rPr>
          <w:instrText>PAGEREF _Toc442447885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p>
      <w:pPr>
        <w:sectPr>
          <w:headerReference w:type="default" r:id="rId17"/>
          <w:footerReference w:type="default" r:id="rId18"/>
          <w:type w:val="nextPage"/>
          <w:pgSz w:w="11906" w:h="16838"/>
          <w:pgMar w:left="2268" w:right="1701" w:header="720" w:top="1701" w:footer="720" w:bottom="1701" w:gutter="0"/>
          <w:pgNumType w:fmt="lowerRoman"/>
          <w:formProt w:val="false"/>
          <w:textDirection w:val="lrTb"/>
          <w:docGrid w:type="default" w:linePitch="360" w:charSpace="0"/>
        </w:sectPr>
        <w:pStyle w:val="Normal"/>
        <w:rPr/>
      </w:pPr>
      <w:r>
        <w:rPr/>
      </w:r>
    </w:p>
    <w:p>
      <w:pPr>
        <w:pStyle w:val="Heading1"/>
        <w:numPr>
          <w:ilvl w:val="0"/>
          <w:numId w:val="0"/>
        </w:numPr>
        <w:ind w:left="0" w:hanging="0"/>
        <w:rPr/>
      </w:pPr>
      <w:bookmarkStart w:id="8" w:name="_Toc442447842"/>
      <w:r>
        <w:rPr/>
        <w:t>DAFTAR TABEL</w:t>
      </w:r>
      <w:bookmarkEnd w:id="8"/>
    </w:p>
    <w:p>
      <w:pPr>
        <w:pStyle w:val="Normal"/>
        <w:rPr/>
      </w:pPr>
      <w:r>
        <w:rPr/>
      </w:r>
    </w:p>
    <w:p>
      <w:pPr>
        <w:pStyle w:val="Tableoffigures"/>
        <w:tabs>
          <w:tab w:val="clear" w:pos="720"/>
          <w:tab w:val="right" w:pos="7927" w:leader="dot"/>
        </w:tabs>
        <w:rPr>
          <w:rFonts w:eastAsia="" w:eastAsiaTheme="minorEastAsia"/>
          <w:sz w:val="22"/>
          <w:szCs w:val="22"/>
          <w:lang w:eastAsia="id-ID"/>
        </w:rPr>
      </w:pPr>
      <w:r>
        <w:fldChar w:fldCharType="begin"/>
      </w:r>
      <w:r>
        <w:rPr>
          <w:rStyle w:val="IndexLink"/>
        </w:rPr>
        <w:instrText> TOC \c "Tabel" </w:instrText>
      </w:r>
      <w:r>
        <w:rPr>
          <w:rStyle w:val="IndexLink"/>
        </w:rPr>
        <w:fldChar w:fldCharType="separate"/>
      </w:r>
      <w:hyperlink w:anchor="_Toc442447886">
        <w:r>
          <w:rPr>
            <w:rStyle w:val="IndexLink"/>
          </w:rPr>
          <w:t>Tabel 2.1 Contoh Pembuatan Tabel</w:t>
        </w:r>
        <w:r>
          <w:rPr>
            <w:webHidden/>
          </w:rPr>
          <w:fldChar w:fldCharType="begin"/>
        </w:r>
        <w:r>
          <w:rPr>
            <w:webHidden/>
          </w:rPr>
          <w:instrText>PAGEREF _Toc442447886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p>
      <w:pPr>
        <w:sectPr>
          <w:headerReference w:type="default" r:id="rId19"/>
          <w:footerReference w:type="default" r:id="rId20"/>
          <w:type w:val="nextPage"/>
          <w:pgSz w:w="11906" w:h="16838"/>
          <w:pgMar w:left="2268" w:right="1701" w:header="720" w:top="1701" w:footer="720" w:bottom="1701" w:gutter="0"/>
          <w:pgNumType w:fmt="lowerRoman"/>
          <w:formProt w:val="false"/>
          <w:textDirection w:val="lrTb"/>
          <w:docGrid w:type="default" w:linePitch="360" w:charSpace="0"/>
        </w:sectPr>
        <w:pStyle w:val="Normal"/>
        <w:rPr/>
      </w:pPr>
      <w:r>
        <w:rPr/>
      </w:r>
    </w:p>
    <w:p>
      <w:pPr>
        <w:pStyle w:val="Heading1"/>
        <w:numPr>
          <w:ilvl w:val="0"/>
          <w:numId w:val="0"/>
        </w:numPr>
        <w:ind w:left="0" w:hanging="0"/>
        <w:rPr/>
      </w:pPr>
      <w:bookmarkStart w:id="9" w:name="_Toc442447843"/>
      <w:r>
        <w:rPr/>
        <w:t>DAFTAR NOTASI/ LAMBANG</w:t>
      </w:r>
      <w:bookmarkEnd w:id="9"/>
    </w:p>
    <w:p>
      <w:pPr>
        <w:pStyle w:val="Normal"/>
        <w:rPr/>
      </w:pPr>
      <w:r>
        <w:rPr/>
      </w:r>
    </w:p>
    <w:tbl>
      <w:tblPr>
        <w:tblStyle w:val="TableGrid"/>
        <w:tblW w:w="7927" w:type="dxa"/>
        <w:jc w:val="left"/>
        <w:tblInd w:w="0" w:type="dxa"/>
        <w:tblCellMar>
          <w:top w:w="0" w:type="dxa"/>
          <w:left w:w="108" w:type="dxa"/>
          <w:bottom w:w="0" w:type="dxa"/>
          <w:right w:w="108" w:type="dxa"/>
        </w:tblCellMar>
        <w:tblLook w:val="04a0" w:noHBand="0" w:noVBand="1" w:firstColumn="1" w:lastRow="0" w:lastColumn="0" w:firstRow="1"/>
      </w:tblPr>
      <w:tblGrid>
        <w:gridCol w:w="1555"/>
        <w:gridCol w:w="2408"/>
        <w:gridCol w:w="1560"/>
        <w:gridCol w:w="2403"/>
      </w:tblGrid>
      <w:tr>
        <w:trPr/>
        <w:tc>
          <w:tcPr>
            <w:tcW w:w="1555" w:type="dxa"/>
            <w:tcBorders/>
          </w:tcPr>
          <w:p>
            <w:pPr>
              <w:pStyle w:val="Normal"/>
              <w:spacing w:lineRule="auto" w:line="240"/>
              <w:jc w:val="center"/>
              <w:rPr>
                <w:b/>
                <w:b/>
              </w:rPr>
            </w:pPr>
            <w:r>
              <w:rPr>
                <w:b/>
              </w:rPr>
              <w:t>Jenis</w:t>
            </w:r>
          </w:p>
        </w:tc>
        <w:tc>
          <w:tcPr>
            <w:tcW w:w="2408" w:type="dxa"/>
            <w:tcBorders/>
          </w:tcPr>
          <w:p>
            <w:pPr>
              <w:pStyle w:val="Normal"/>
              <w:spacing w:lineRule="auto" w:line="240"/>
              <w:jc w:val="center"/>
              <w:rPr>
                <w:b/>
                <w:b/>
              </w:rPr>
            </w:pPr>
            <w:r>
              <w:rPr>
                <w:b/>
              </w:rPr>
              <w:t>Notasi/ Lambang</w:t>
            </w:r>
          </w:p>
        </w:tc>
        <w:tc>
          <w:tcPr>
            <w:tcW w:w="1560" w:type="dxa"/>
            <w:tcBorders/>
          </w:tcPr>
          <w:p>
            <w:pPr>
              <w:pStyle w:val="Normal"/>
              <w:spacing w:lineRule="auto" w:line="240"/>
              <w:jc w:val="center"/>
              <w:rPr>
                <w:b/>
                <w:b/>
              </w:rPr>
            </w:pPr>
            <w:r>
              <w:rPr>
                <w:b/>
              </w:rPr>
              <w:t>Nama</w:t>
            </w:r>
          </w:p>
        </w:tc>
        <w:tc>
          <w:tcPr>
            <w:tcW w:w="2403" w:type="dxa"/>
            <w:tcBorders/>
          </w:tcPr>
          <w:p>
            <w:pPr>
              <w:pStyle w:val="Normal"/>
              <w:spacing w:lineRule="auto" w:line="240"/>
              <w:jc w:val="center"/>
              <w:rPr>
                <w:b/>
                <w:b/>
              </w:rPr>
            </w:pPr>
            <w:r>
              <w:rPr>
                <w:b/>
              </w:rPr>
              <w:t>Arti</w:t>
            </w:r>
          </w:p>
        </w:tc>
      </w:tr>
      <w:tr>
        <w:trPr/>
        <w:tc>
          <w:tcPr>
            <w:tcW w:w="1555" w:type="dxa"/>
            <w:tcBorders/>
          </w:tcPr>
          <w:p>
            <w:pPr>
              <w:pStyle w:val="Normal"/>
              <w:spacing w:lineRule="auto" w:line="240"/>
              <w:rPr/>
            </w:pPr>
            <w:r>
              <w:rPr/>
              <w:t>BPMN 2.0</w:t>
            </w:r>
          </w:p>
        </w:tc>
        <w:tc>
          <w:tcPr>
            <w:tcW w:w="2408" w:type="dxa"/>
            <w:tcBorders/>
          </w:tcPr>
          <w:p>
            <w:pPr>
              <w:pStyle w:val="Normal"/>
              <w:spacing w:lineRule="auto" w:line="240"/>
              <w:rPr/>
            </w:pPr>
            <w:r>
              <w:rPr/>
              <w:t>Isi dengan gambar notasinya</w:t>
            </w:r>
          </w:p>
        </w:tc>
        <w:tc>
          <w:tcPr>
            <w:tcW w:w="1560" w:type="dxa"/>
            <w:tcBorders/>
          </w:tcPr>
          <w:p>
            <w:pPr>
              <w:pStyle w:val="Normal"/>
              <w:spacing w:lineRule="auto" w:line="240"/>
              <w:rPr/>
            </w:pPr>
            <w:r>
              <w:rPr/>
            </w:r>
          </w:p>
        </w:tc>
        <w:tc>
          <w:tcPr>
            <w:tcW w:w="2403" w:type="dxa"/>
            <w:tcBorders/>
          </w:tcPr>
          <w:p>
            <w:pPr>
              <w:pStyle w:val="Normal"/>
              <w:spacing w:lineRule="auto" w:line="240"/>
              <w:rPr/>
            </w:pPr>
            <w:r>
              <w:rPr/>
            </w:r>
          </w:p>
        </w:tc>
      </w:tr>
      <w:tr>
        <w:trPr/>
        <w:tc>
          <w:tcPr>
            <w:tcW w:w="1555" w:type="dxa"/>
            <w:tcBorders/>
          </w:tcPr>
          <w:p>
            <w:pPr>
              <w:pStyle w:val="Normal"/>
              <w:spacing w:lineRule="auto" w:line="240"/>
              <w:rPr/>
            </w:pPr>
            <w:r>
              <w:rPr/>
              <w:t>DFD</w:t>
            </w:r>
          </w:p>
        </w:tc>
        <w:tc>
          <w:tcPr>
            <w:tcW w:w="2408" w:type="dxa"/>
            <w:tcBorders/>
          </w:tcPr>
          <w:p>
            <w:pPr>
              <w:pStyle w:val="Normal"/>
              <w:spacing w:lineRule="auto" w:line="240"/>
              <w:rPr/>
            </w:pPr>
            <w:r>
              <w:rPr/>
            </w:r>
          </w:p>
        </w:tc>
        <w:tc>
          <w:tcPr>
            <w:tcW w:w="1560" w:type="dxa"/>
            <w:tcBorders/>
          </w:tcPr>
          <w:p>
            <w:pPr>
              <w:pStyle w:val="Normal"/>
              <w:spacing w:lineRule="auto" w:line="240"/>
              <w:rPr/>
            </w:pPr>
            <w:r>
              <w:rPr/>
            </w:r>
          </w:p>
        </w:tc>
        <w:tc>
          <w:tcPr>
            <w:tcW w:w="2403" w:type="dxa"/>
            <w:tcBorders/>
          </w:tcPr>
          <w:p>
            <w:pPr>
              <w:pStyle w:val="Normal"/>
              <w:spacing w:lineRule="auto" w:line="240"/>
              <w:rPr/>
            </w:pPr>
            <w:r>
              <w:rPr/>
            </w:r>
          </w:p>
        </w:tc>
      </w:tr>
      <w:tr>
        <w:trPr/>
        <w:tc>
          <w:tcPr>
            <w:tcW w:w="1555" w:type="dxa"/>
            <w:tcBorders/>
          </w:tcPr>
          <w:p>
            <w:pPr>
              <w:pStyle w:val="Normal"/>
              <w:spacing w:lineRule="auto" w:line="240"/>
              <w:rPr/>
            </w:pPr>
            <w:r>
              <w:rPr/>
              <w:t>ERD</w:t>
            </w:r>
          </w:p>
        </w:tc>
        <w:tc>
          <w:tcPr>
            <w:tcW w:w="2408" w:type="dxa"/>
            <w:tcBorders/>
          </w:tcPr>
          <w:p>
            <w:pPr>
              <w:pStyle w:val="Normal"/>
              <w:spacing w:lineRule="auto" w:line="240"/>
              <w:rPr/>
            </w:pPr>
            <w:r>
              <w:rPr/>
            </w:r>
          </w:p>
        </w:tc>
        <w:tc>
          <w:tcPr>
            <w:tcW w:w="1560" w:type="dxa"/>
            <w:tcBorders/>
          </w:tcPr>
          <w:p>
            <w:pPr>
              <w:pStyle w:val="Normal"/>
              <w:spacing w:lineRule="auto" w:line="240"/>
              <w:rPr/>
            </w:pPr>
            <w:r>
              <w:rPr/>
            </w:r>
          </w:p>
        </w:tc>
        <w:tc>
          <w:tcPr>
            <w:tcW w:w="2403" w:type="dxa"/>
            <w:tcBorders/>
          </w:tcPr>
          <w:p>
            <w:pPr>
              <w:pStyle w:val="Normal"/>
              <w:spacing w:lineRule="auto" w:line="240"/>
              <w:rPr/>
            </w:pPr>
            <w:r>
              <w:rPr/>
            </w:r>
          </w:p>
        </w:tc>
      </w:tr>
      <w:tr>
        <w:trPr/>
        <w:tc>
          <w:tcPr>
            <w:tcW w:w="1555" w:type="dxa"/>
            <w:tcBorders/>
          </w:tcPr>
          <w:p>
            <w:pPr>
              <w:pStyle w:val="Normal"/>
              <w:spacing w:lineRule="auto" w:line="240"/>
              <w:rPr/>
            </w:pPr>
            <w:r>
              <w:rPr/>
              <w:t>UML</w:t>
            </w:r>
          </w:p>
        </w:tc>
        <w:tc>
          <w:tcPr>
            <w:tcW w:w="2408" w:type="dxa"/>
            <w:tcBorders/>
          </w:tcPr>
          <w:p>
            <w:pPr>
              <w:pStyle w:val="Normal"/>
              <w:spacing w:lineRule="auto" w:line="240"/>
              <w:rPr/>
            </w:pPr>
            <w:r>
              <w:rPr/>
            </w:r>
          </w:p>
        </w:tc>
        <w:tc>
          <w:tcPr>
            <w:tcW w:w="1560" w:type="dxa"/>
            <w:tcBorders/>
          </w:tcPr>
          <w:p>
            <w:pPr>
              <w:pStyle w:val="Normal"/>
              <w:spacing w:lineRule="auto" w:line="240"/>
              <w:rPr/>
            </w:pPr>
            <w:r>
              <w:rPr/>
            </w:r>
          </w:p>
        </w:tc>
        <w:tc>
          <w:tcPr>
            <w:tcW w:w="2403" w:type="dxa"/>
            <w:tcBorders/>
          </w:tcPr>
          <w:p>
            <w:pPr>
              <w:pStyle w:val="Normal"/>
              <w:spacing w:lineRule="auto" w:line="240"/>
              <w:rPr/>
            </w:pPr>
            <w:r>
              <w:rPr/>
            </w:r>
          </w:p>
        </w:tc>
      </w:tr>
      <w:tr>
        <w:trPr/>
        <w:tc>
          <w:tcPr>
            <w:tcW w:w="1555" w:type="dxa"/>
            <w:tcBorders/>
          </w:tcPr>
          <w:p>
            <w:pPr>
              <w:pStyle w:val="Normal"/>
              <w:spacing w:lineRule="auto" w:line="240"/>
              <w:rPr/>
            </w:pPr>
            <w:r>
              <w:rPr/>
            </w:r>
          </w:p>
        </w:tc>
        <w:tc>
          <w:tcPr>
            <w:tcW w:w="2408" w:type="dxa"/>
            <w:tcBorders/>
          </w:tcPr>
          <w:p>
            <w:pPr>
              <w:pStyle w:val="Normal"/>
              <w:spacing w:lineRule="auto" w:line="240"/>
              <w:rPr/>
            </w:pPr>
            <w:r>
              <w:rPr/>
            </w:r>
          </w:p>
        </w:tc>
        <w:tc>
          <w:tcPr>
            <w:tcW w:w="1560" w:type="dxa"/>
            <w:tcBorders/>
          </w:tcPr>
          <w:p>
            <w:pPr>
              <w:pStyle w:val="Normal"/>
              <w:spacing w:lineRule="auto" w:line="240"/>
              <w:rPr/>
            </w:pPr>
            <w:r>
              <w:rPr/>
            </w:r>
          </w:p>
        </w:tc>
        <w:tc>
          <w:tcPr>
            <w:tcW w:w="2403" w:type="dxa"/>
            <w:tcBorders/>
          </w:tcPr>
          <w:p>
            <w:pPr>
              <w:pStyle w:val="Normal"/>
              <w:spacing w:lineRule="auto" w:line="240"/>
              <w:rPr/>
            </w:pPr>
            <w:r>
              <w:rPr/>
            </w:r>
          </w:p>
        </w:tc>
      </w:tr>
      <w:tr>
        <w:trPr/>
        <w:tc>
          <w:tcPr>
            <w:tcW w:w="1555" w:type="dxa"/>
            <w:tcBorders/>
          </w:tcPr>
          <w:p>
            <w:pPr>
              <w:pStyle w:val="Normal"/>
              <w:spacing w:lineRule="auto" w:line="240"/>
              <w:rPr/>
            </w:pPr>
            <w:r>
              <w:rPr/>
              <w:t>Dst.</w:t>
            </w:r>
          </w:p>
        </w:tc>
        <w:tc>
          <w:tcPr>
            <w:tcW w:w="2408" w:type="dxa"/>
            <w:tcBorders/>
          </w:tcPr>
          <w:p>
            <w:pPr>
              <w:pStyle w:val="Normal"/>
              <w:spacing w:lineRule="auto" w:line="240"/>
              <w:rPr/>
            </w:pPr>
            <w:r>
              <w:rPr/>
            </w:r>
          </w:p>
        </w:tc>
        <w:tc>
          <w:tcPr>
            <w:tcW w:w="1560" w:type="dxa"/>
            <w:tcBorders/>
          </w:tcPr>
          <w:p>
            <w:pPr>
              <w:pStyle w:val="Normal"/>
              <w:spacing w:lineRule="auto" w:line="240"/>
              <w:rPr/>
            </w:pPr>
            <w:r>
              <w:rPr/>
            </w:r>
          </w:p>
        </w:tc>
        <w:tc>
          <w:tcPr>
            <w:tcW w:w="2403" w:type="dxa"/>
            <w:tcBorders/>
          </w:tcPr>
          <w:p>
            <w:pPr>
              <w:pStyle w:val="Normal"/>
              <w:spacing w:lineRule="auto" w:line="240"/>
              <w:rPr/>
            </w:pPr>
            <w:r>
              <w:rPr/>
            </w:r>
          </w:p>
        </w:tc>
      </w:tr>
    </w:tbl>
    <w:p>
      <w:pPr>
        <w:pStyle w:val="Normal"/>
        <w:rPr/>
      </w:pPr>
      <w:r>
        <w:rPr/>
      </w:r>
    </w:p>
    <w:p>
      <w:pPr>
        <w:pStyle w:val="Normal"/>
        <w:rPr/>
      </w:pPr>
      <w:r>
        <w:rPr/>
        <w:t>Referensi:</w:t>
      </w:r>
    </w:p>
    <w:p>
      <w:pPr>
        <w:pStyle w:val="Normal"/>
        <w:rPr/>
      </w:pPr>
      <w:r>
        <w:rPr/>
        <w:t xml:space="preserve">Notasi/ Lambang BPMN 2.0 dari Object Management Group </w:t>
      </w:r>
    </w:p>
    <w:p>
      <w:pPr>
        <w:pStyle w:val="Normal"/>
        <w:rPr/>
      </w:pPr>
      <w:r>
        <w:rPr/>
        <w:t>Notasi/ Lambang DFD dari ....</w:t>
      </w:r>
    </w:p>
    <w:p>
      <w:pPr>
        <w:pStyle w:val="Normal"/>
        <w:rPr/>
      </w:pPr>
      <w:r>
        <w:rPr/>
        <w:t>Notasi/ Lambang ERD dari ....</w:t>
      </w:r>
    </w:p>
    <w:p>
      <w:pPr>
        <w:pStyle w:val="Normal"/>
        <w:rPr/>
      </w:pPr>
      <w:r>
        <w:rPr/>
        <w:t>Dst.</w:t>
      </w:r>
    </w:p>
    <w:p>
      <w:pPr>
        <w:sectPr>
          <w:headerReference w:type="default" r:id="rId21"/>
          <w:footerReference w:type="default" r:id="rId22"/>
          <w:type w:val="nextPage"/>
          <w:pgSz w:w="11906" w:h="16838"/>
          <w:pgMar w:left="2268" w:right="1701" w:header="720" w:top="1701" w:footer="720" w:bottom="1701" w:gutter="0"/>
          <w:pgNumType w:fmt="lowerRoman"/>
          <w:formProt w:val="false"/>
          <w:textDirection w:val="lrTb"/>
          <w:docGrid w:type="default" w:linePitch="360" w:charSpace="0"/>
        </w:sectPr>
        <w:pStyle w:val="Normal"/>
        <w:rPr/>
      </w:pPr>
      <w:r>
        <w:rPr/>
      </w:r>
    </w:p>
    <w:p>
      <w:pPr>
        <w:pStyle w:val="Heading1"/>
        <w:numPr>
          <w:ilvl w:val="0"/>
          <w:numId w:val="0"/>
        </w:numPr>
        <w:ind w:left="0" w:hanging="0"/>
        <w:rPr/>
      </w:pPr>
      <w:bookmarkStart w:id="10" w:name="_Toc442447844"/>
      <w:commentRangeStart w:id="16"/>
      <w:r>
        <w:rPr/>
        <w:t>DAFTAR SINGKATAN</w:t>
      </w:r>
      <w:bookmarkEnd w:id="10"/>
    </w:p>
    <w:p>
      <w:pPr>
        <w:pStyle w:val="Normal"/>
        <w:rPr/>
      </w:pPr>
      <w:r>
        <w:rPr/>
      </w:r>
    </w:p>
    <w:tbl>
      <w:tblPr>
        <w:tblStyle w:val="TableGrid"/>
        <w:tblW w:w="7927" w:type="dxa"/>
        <w:jc w:val="left"/>
        <w:tblInd w:w="0" w:type="dxa"/>
        <w:tblCellMar>
          <w:top w:w="0" w:type="dxa"/>
          <w:left w:w="108" w:type="dxa"/>
          <w:bottom w:w="0" w:type="dxa"/>
          <w:right w:w="108" w:type="dxa"/>
        </w:tblCellMar>
        <w:tblLook w:val="04a0" w:noHBand="0" w:noVBand="1" w:firstColumn="1" w:lastRow="0" w:lastColumn="0" w:firstRow="1"/>
      </w:tblPr>
      <w:tblGrid>
        <w:gridCol w:w="1980"/>
        <w:gridCol w:w="5946"/>
      </w:tblGrid>
      <w:tr>
        <w:trPr/>
        <w:tc>
          <w:tcPr>
            <w:tcW w:w="1980" w:type="dxa"/>
            <w:tcBorders/>
          </w:tcPr>
          <w:p>
            <w:pPr>
              <w:pStyle w:val="Normal"/>
              <w:spacing w:lineRule="auto" w:line="240"/>
              <w:rPr/>
            </w:pPr>
            <w:r>
              <w:rPr/>
              <w:t>ERD</w:t>
            </w:r>
          </w:p>
        </w:tc>
        <w:tc>
          <w:tcPr>
            <w:tcW w:w="5946" w:type="dxa"/>
            <w:tcBorders/>
          </w:tcPr>
          <w:p>
            <w:pPr>
              <w:pStyle w:val="Normal"/>
              <w:spacing w:lineRule="auto" w:line="240"/>
              <w:rPr/>
            </w:pPr>
            <w:r>
              <w:rPr/>
              <w:t>Entity Relationship Diagram</w:t>
            </w:r>
          </w:p>
        </w:tc>
      </w:tr>
      <w:tr>
        <w:trPr/>
        <w:tc>
          <w:tcPr>
            <w:tcW w:w="1980" w:type="dxa"/>
            <w:tcBorders/>
          </w:tcPr>
          <w:p>
            <w:pPr>
              <w:pStyle w:val="Normal"/>
              <w:spacing w:lineRule="auto" w:line="240"/>
              <w:rPr/>
            </w:pPr>
            <w:r>
              <w:rPr/>
              <w:t>MMJar</w:t>
            </w:r>
          </w:p>
        </w:tc>
        <w:tc>
          <w:tcPr>
            <w:tcW w:w="5946" w:type="dxa"/>
            <w:tcBorders/>
          </w:tcPr>
          <w:p>
            <w:pPr>
              <w:pStyle w:val="Normal"/>
              <w:spacing w:lineRule="auto" w:line="240"/>
              <w:rPr/>
            </w:pPr>
            <w:r>
              <w:rPr/>
              <w:t>Multi Media Jaringan</w:t>
            </w:r>
          </w:p>
        </w:tc>
      </w:tr>
      <w:tr>
        <w:trPr/>
        <w:tc>
          <w:tcPr>
            <w:tcW w:w="1980" w:type="dxa"/>
            <w:tcBorders/>
          </w:tcPr>
          <w:p>
            <w:pPr>
              <w:pStyle w:val="Normal"/>
              <w:spacing w:lineRule="auto" w:line="240"/>
              <w:rPr/>
            </w:pPr>
            <w:r>
              <w:rPr/>
              <w:t>RPL</w:t>
            </w:r>
          </w:p>
        </w:tc>
        <w:tc>
          <w:tcPr>
            <w:tcW w:w="5946" w:type="dxa"/>
            <w:tcBorders/>
          </w:tcPr>
          <w:p>
            <w:pPr>
              <w:pStyle w:val="Normal"/>
              <w:spacing w:lineRule="auto" w:line="240"/>
              <w:rPr/>
            </w:pPr>
            <w:r>
              <w:rPr/>
              <w:t>Rekayasa Perangkat Lunak</w:t>
            </w:r>
          </w:p>
        </w:tc>
      </w:tr>
      <w:tr>
        <w:trPr/>
        <w:tc>
          <w:tcPr>
            <w:tcW w:w="1980" w:type="dxa"/>
            <w:tcBorders/>
          </w:tcPr>
          <w:p>
            <w:pPr>
              <w:pStyle w:val="Normal"/>
              <w:spacing w:lineRule="auto" w:line="240"/>
              <w:rPr/>
            </w:pPr>
            <w:r>
              <w:rPr/>
              <w:t>SI</w:t>
            </w:r>
          </w:p>
        </w:tc>
        <w:tc>
          <w:tcPr>
            <w:tcW w:w="5946" w:type="dxa"/>
            <w:tcBorders/>
          </w:tcPr>
          <w:p>
            <w:pPr>
              <w:pStyle w:val="Normal"/>
              <w:spacing w:lineRule="auto" w:line="240"/>
              <w:rPr/>
            </w:pPr>
            <w:r>
              <w:rPr/>
              <w:t>Sistem Informasi</w:t>
            </w:r>
          </w:p>
        </w:tc>
      </w:tr>
      <w:tr>
        <w:trPr/>
        <w:tc>
          <w:tcPr>
            <w:tcW w:w="1980" w:type="dxa"/>
            <w:tcBorders/>
          </w:tcPr>
          <w:p>
            <w:pPr>
              <w:pStyle w:val="Normal"/>
              <w:spacing w:lineRule="auto" w:line="240"/>
              <w:rPr/>
            </w:pPr>
            <w:r>
              <w:rPr/>
              <w:t>UML</w:t>
            </w:r>
          </w:p>
        </w:tc>
        <w:tc>
          <w:tcPr>
            <w:tcW w:w="5946" w:type="dxa"/>
            <w:tcBorders/>
          </w:tcPr>
          <w:p>
            <w:pPr>
              <w:pStyle w:val="Normal"/>
              <w:spacing w:lineRule="auto" w:line="240"/>
              <w:rPr/>
            </w:pPr>
            <w:r>
              <w:rPr/>
              <w:t>Unified Modelling Languange</w:t>
            </w:r>
          </w:p>
        </w:tc>
      </w:tr>
      <w:tr>
        <w:trPr/>
        <w:tc>
          <w:tcPr>
            <w:tcW w:w="1980" w:type="dxa"/>
            <w:tcBorders/>
          </w:tcPr>
          <w:p>
            <w:pPr>
              <w:pStyle w:val="Normal"/>
              <w:spacing w:lineRule="auto" w:line="240"/>
              <w:rPr/>
            </w:pPr>
            <w:r>
              <w:rPr/>
            </w:r>
          </w:p>
        </w:tc>
        <w:tc>
          <w:tcPr>
            <w:tcW w:w="5946" w:type="dxa"/>
            <w:tcBorders/>
          </w:tcPr>
          <w:p>
            <w:pPr>
              <w:pStyle w:val="Normal"/>
              <w:spacing w:lineRule="auto" w:line="240"/>
              <w:rPr/>
            </w:pPr>
            <w:r>
              <w:rPr/>
            </w:r>
          </w:p>
        </w:tc>
      </w:tr>
      <w:tr>
        <w:trPr/>
        <w:tc>
          <w:tcPr>
            <w:tcW w:w="1980" w:type="dxa"/>
            <w:tcBorders/>
          </w:tcPr>
          <w:p>
            <w:pPr>
              <w:pStyle w:val="Normal"/>
              <w:spacing w:lineRule="auto" w:line="240"/>
              <w:rPr/>
            </w:pPr>
            <w:r>
              <w:rPr/>
              <w:t>Dst ...</w:t>
            </w:r>
          </w:p>
        </w:tc>
        <w:tc>
          <w:tcPr>
            <w:tcW w:w="5946" w:type="dxa"/>
            <w:tcBorders/>
          </w:tcPr>
          <w:p>
            <w:pPr>
              <w:pStyle w:val="Normal"/>
              <w:spacing w:lineRule="auto" w:line="240"/>
              <w:rPr/>
            </w:pPr>
            <w:r>
              <w:rPr/>
            </w:r>
          </w:p>
        </w:tc>
      </w:tr>
    </w:tbl>
    <w:p>
      <w:pPr>
        <w:sectPr>
          <w:headerReference w:type="default" r:id="rId23"/>
          <w:footerReference w:type="default" r:id="rId24"/>
          <w:type w:val="nextPage"/>
          <w:pgSz w:w="11906" w:h="16838"/>
          <w:pgMar w:left="2268" w:right="1701" w:header="720" w:top="1701" w:footer="720" w:bottom="1701" w:gutter="0"/>
          <w:pgNumType w:fmt="lowerRoman"/>
          <w:formProt w:val="false"/>
          <w:textDirection w:val="lrTb"/>
          <w:docGrid w:type="default" w:linePitch="360" w:charSpace="0"/>
        </w:sectPr>
        <w:pStyle w:val="Normal"/>
        <w:rPr/>
      </w:pPr>
      <w:commentRangeEnd w:id="16"/>
      <w:r>
        <w:commentReference w:id="16"/>
      </w:r>
      <w:r>
        <w:rPr/>
      </w:r>
    </w:p>
    <w:p>
      <w:pPr>
        <w:pStyle w:val="Heading1"/>
        <w:numPr>
          <w:ilvl w:val="0"/>
          <w:numId w:val="0"/>
        </w:numPr>
        <w:ind w:left="0" w:hanging="0"/>
        <w:rPr/>
      </w:pPr>
      <w:bookmarkStart w:id="11" w:name="_Toc442447845"/>
      <w:commentRangeStart w:id="17"/>
      <w:r>
        <w:rPr/>
        <w:t>DAFTAR ISTILAH</w:t>
      </w:r>
      <w:bookmarkEnd w:id="11"/>
    </w:p>
    <w:p>
      <w:pPr>
        <w:pStyle w:val="Normal"/>
        <w:rPr/>
      </w:pPr>
      <w:r>
        <w:rPr/>
      </w:r>
    </w:p>
    <w:tbl>
      <w:tblPr>
        <w:tblStyle w:val="TableGrid"/>
        <w:tblW w:w="7927" w:type="dxa"/>
        <w:jc w:val="left"/>
        <w:tblInd w:w="0" w:type="dxa"/>
        <w:tblCellMar>
          <w:top w:w="0" w:type="dxa"/>
          <w:left w:w="108" w:type="dxa"/>
          <w:bottom w:w="0" w:type="dxa"/>
          <w:right w:w="108" w:type="dxa"/>
        </w:tblCellMar>
        <w:tblLook w:val="04a0" w:noHBand="0" w:noVBand="1" w:firstColumn="1" w:lastRow="0" w:lastColumn="0" w:firstRow="1"/>
      </w:tblPr>
      <w:tblGrid>
        <w:gridCol w:w="2546"/>
        <w:gridCol w:w="5380"/>
      </w:tblGrid>
      <w:tr>
        <w:trPr/>
        <w:tc>
          <w:tcPr>
            <w:tcW w:w="2546" w:type="dxa"/>
            <w:tcBorders/>
          </w:tcPr>
          <w:p>
            <w:pPr>
              <w:pStyle w:val="Normal"/>
              <w:spacing w:lineRule="auto" w:line="240"/>
              <w:rPr/>
            </w:pPr>
            <w:r>
              <w:rPr/>
              <w:t>Audit</w:t>
            </w:r>
          </w:p>
        </w:tc>
        <w:tc>
          <w:tcPr>
            <w:tcW w:w="5380" w:type="dxa"/>
            <w:tcBorders/>
          </w:tcPr>
          <w:p>
            <w:pPr>
              <w:pStyle w:val="Normal"/>
              <w:spacing w:lineRule="auto" w:line="240"/>
              <w:rPr/>
            </w:pPr>
            <w:r>
              <w:rPr/>
              <w:t>Pemeriksaan dengan seksama pada sebuah organisasi dengan pencarian bukti nyata berupa dokumen fisik atau elektronik untuk pembuktiannya.</w:t>
            </w:r>
          </w:p>
        </w:tc>
      </w:tr>
      <w:tr>
        <w:trPr/>
        <w:tc>
          <w:tcPr>
            <w:tcW w:w="2546" w:type="dxa"/>
            <w:tcBorders/>
          </w:tcPr>
          <w:p>
            <w:pPr>
              <w:pStyle w:val="Normal"/>
              <w:spacing w:lineRule="auto" w:line="240"/>
              <w:rPr/>
            </w:pPr>
            <w:r>
              <w:rPr/>
              <w:t>Supply Chain Management</w:t>
            </w:r>
          </w:p>
        </w:tc>
        <w:tc>
          <w:tcPr>
            <w:tcW w:w="5380" w:type="dxa"/>
            <w:tcBorders/>
          </w:tcPr>
          <w:p>
            <w:pPr>
              <w:pStyle w:val="Normal"/>
              <w:spacing w:lineRule="auto" w:line="240"/>
              <w:rPr/>
            </w:pPr>
            <w:r>
              <w:rPr/>
              <w:t>“</w:t>
            </w:r>
            <w:r>
              <w:rPr/>
              <w:t>Manajemen pengelolaan bahan baku, dari industri hilir ke hulu .... “ [x]</w:t>
            </w:r>
          </w:p>
        </w:tc>
      </w:tr>
      <w:tr>
        <w:trPr/>
        <w:tc>
          <w:tcPr>
            <w:tcW w:w="2546" w:type="dxa"/>
            <w:tcBorders/>
          </w:tcPr>
          <w:p>
            <w:pPr>
              <w:pStyle w:val="Normal"/>
              <w:spacing w:lineRule="auto" w:line="240"/>
              <w:rPr/>
            </w:pPr>
            <w:r>
              <w:rPr/>
            </w:r>
          </w:p>
        </w:tc>
        <w:tc>
          <w:tcPr>
            <w:tcW w:w="5380" w:type="dxa"/>
            <w:tcBorders/>
          </w:tcPr>
          <w:p>
            <w:pPr>
              <w:pStyle w:val="Normal"/>
              <w:spacing w:lineRule="auto" w:line="240"/>
              <w:rPr/>
            </w:pPr>
            <w:r>
              <w:rPr/>
            </w:r>
          </w:p>
        </w:tc>
      </w:tr>
      <w:tr>
        <w:trPr/>
        <w:tc>
          <w:tcPr>
            <w:tcW w:w="2546" w:type="dxa"/>
            <w:tcBorders/>
          </w:tcPr>
          <w:p>
            <w:pPr>
              <w:pStyle w:val="Normal"/>
              <w:spacing w:lineRule="auto" w:line="240"/>
              <w:rPr/>
            </w:pPr>
            <w:r>
              <w:rPr/>
              <w:t>Dst.</w:t>
            </w:r>
          </w:p>
        </w:tc>
        <w:tc>
          <w:tcPr>
            <w:tcW w:w="5380" w:type="dxa"/>
            <w:tcBorders/>
          </w:tcPr>
          <w:p>
            <w:pPr>
              <w:pStyle w:val="Normal"/>
              <w:spacing w:lineRule="auto" w:line="240"/>
              <w:rPr/>
            </w:pPr>
            <w:r>
              <w:rPr/>
            </w:r>
          </w:p>
        </w:tc>
      </w:tr>
    </w:tbl>
    <w:p>
      <w:pPr>
        <w:sectPr>
          <w:headerReference w:type="default" r:id="rId25"/>
          <w:footerReference w:type="default" r:id="rId26"/>
          <w:type w:val="nextPage"/>
          <w:pgSz w:w="11906" w:h="16838"/>
          <w:pgMar w:left="2268" w:right="1701" w:header="720" w:top="1701" w:footer="720" w:bottom="1701" w:gutter="0"/>
          <w:pgNumType w:fmt="lowerRoman"/>
          <w:formProt w:val="false"/>
          <w:textDirection w:val="lrTb"/>
          <w:docGrid w:type="default" w:linePitch="360" w:charSpace="0"/>
        </w:sectPr>
        <w:pStyle w:val="Normal"/>
        <w:rPr/>
      </w:pPr>
      <w:commentRangeEnd w:id="17"/>
      <w:r>
        <w:commentReference w:id="17"/>
      </w:r>
      <w:r>
        <w:rPr/>
      </w:r>
    </w:p>
    <w:p>
      <w:pPr>
        <w:pStyle w:val="Heading1"/>
        <w:numPr>
          <w:ilvl w:val="0"/>
          <w:numId w:val="2"/>
        </w:numPr>
        <w:rPr/>
      </w:pPr>
      <w:r>
        <w:rPr/>
        <w:br/>
      </w:r>
      <w:bookmarkStart w:id="12" w:name="_Toc442447846"/>
      <w:r>
        <w:rPr/>
        <w:t>PENDAHULUAN</w:t>
      </w:r>
      <w:bookmarkEnd w:id="12"/>
    </w:p>
    <w:p>
      <w:pPr>
        <w:pStyle w:val="Normal"/>
        <w:rPr/>
      </w:pPr>
      <w:r>
        <w:rPr/>
      </w:r>
    </w:p>
    <w:p>
      <w:pPr>
        <w:pStyle w:val="Heading2"/>
        <w:numPr>
          <w:ilvl w:val="1"/>
          <w:numId w:val="2"/>
        </w:numPr>
        <w:rPr/>
      </w:pPr>
      <w:bookmarkStart w:id="13" w:name="_Toc442447847"/>
      <w:r>
        <w:rPr/>
        <w:t>Latar Belakang</w:t>
      </w:r>
      <w:bookmarkEnd w:id="13"/>
    </w:p>
    <w:p>
      <w:pPr>
        <w:pStyle w:val="ReportContent"/>
        <w:rPr>
          <w:lang w:val="en-US"/>
        </w:rPr>
      </w:pPr>
      <w:r>
        <w:rPr>
          <w:lang w:val="en-US"/>
        </w:rPr>
        <w:t xml:space="preserve">Masa pandemi Covid-19 membuat berbagai sektor harus beradaptasi dengan kondisi pandemi. Salah satunya adalah pada sektor pendidikan yang harus melakukan kegiatan pembelajaran secara jarak jauh. Kebutuhan akan Learning Management System (LMS) pada masa pandemi Covid-19 ini menjadi salah satu kebutuhan sebuah lembaga pendidikan untuk menunjang kegiatan belajar mengajar secara jarak jauh. Terdapat beberapa </w:t>
      </w:r>
      <w:r>
        <w:rPr>
          <w:lang w:val="en-US"/>
        </w:rPr>
        <w:t>LM</w:t>
      </w:r>
      <w:ins w:id="0" w:author="Unknown Author" w:date="2020-10-14T14:31:49Z">
        <w:r>
          <w:rPr>
            <w:lang w:val="en-US"/>
          </w:rPr>
          <w:t>S</w:t>
        </w:r>
      </w:ins>
      <w:del w:id="1" w:author="Unknown Author" w:date="2020-10-14T14:31:46Z">
        <w:r>
          <w:rPr>
            <w:lang w:val="en-US"/>
          </w:rPr>
          <w:delText>S</w:delText>
        </w:r>
      </w:del>
      <w:r>
        <w:rPr>
          <w:lang w:val="en-US"/>
        </w:rPr>
        <w:t xml:space="preserve"> yang tersedia baik secara gratis maupun berbayar. Saat ini Universitas Kristen Maranatha</w:t>
      </w:r>
      <w:ins w:id="2" w:author="Unknown Author" w:date="2020-10-14T14:32:23Z">
        <w:r>
          <w:rPr>
            <w:lang w:val="en-US"/>
          </w:rPr>
          <w:t xml:space="preserve"> </w:t>
        </w:r>
      </w:ins>
      <w:ins w:id="3" w:author="Unknown Author" w:date="2020-10-14T14:32:23Z">
        <w:r>
          <w:rPr>
            <w:lang w:val="en-US"/>
          </w:rPr>
          <w:t>(UKM)</w:t>
        </w:r>
      </w:ins>
      <w:r>
        <w:rPr>
          <w:lang w:val="en-US"/>
        </w:rPr>
        <w:t xml:space="preserve"> menggunakan L</w:t>
      </w:r>
      <w:r>
        <w:rPr>
          <w:lang w:val="en-US"/>
        </w:rPr>
        <w:t>MS</w:t>
      </w:r>
      <w:r>
        <w:rPr>
          <w:lang w:val="en-US"/>
        </w:rPr>
        <w:t xml:space="preserve"> bernama Moodle yang bersifat </w:t>
      </w:r>
      <w:r>
        <w:rPr>
          <w:i/>
          <w:iCs/>
          <w:lang w:val="en-US"/>
          <w:rPrChange w:id="0" w:author="Unknown Author" w:date="2020-10-14T14:31:59Z"/>
        </w:rPr>
        <w:t>open source</w:t>
      </w:r>
      <w:r>
        <w:rPr>
          <w:lang w:val="en-US"/>
        </w:rPr>
        <w:t xml:space="preserve"> namun masih versi lama dan Google Classroom sebagai cadangan jika terjadi kesalahan pada LMS yang dimiliki </w:t>
      </w:r>
      <w:ins w:id="5" w:author="Unknown Author" w:date="2020-10-14T14:32:11Z">
        <w:r>
          <w:rPr>
            <w:lang w:val="en-US"/>
          </w:rPr>
          <w:t xml:space="preserve">oleh </w:t>
        </w:r>
      </w:ins>
      <w:del w:id="6" w:author="Unknown Author" w:date="2020-10-14T14:32:31Z">
        <w:r>
          <w:rPr>
            <w:lang w:val="en-US"/>
          </w:rPr>
          <w:delText>Universitas Kristen Maranatha</w:delText>
        </w:r>
      </w:del>
      <w:ins w:id="7" w:author="Unknown Author" w:date="2020-10-14T14:32:31Z">
        <w:r>
          <w:rPr>
            <w:lang w:val="en-US"/>
          </w:rPr>
          <w:t>UKM</w:t>
        </w:r>
      </w:ins>
      <w:r>
        <w:rPr>
          <w:lang w:val="en-US"/>
        </w:rPr>
        <w:t xml:space="preserve"> sehingga mahasiswa harus melakukan pengumpulan tugas pada kedua aplikasi tersebut.</w:t>
      </w:r>
    </w:p>
    <w:p>
      <w:pPr>
        <w:pStyle w:val="ReportContent"/>
        <w:rPr>
          <w:lang w:val="en-US"/>
        </w:rPr>
      </w:pPr>
      <w:r>
        <w:rPr>
          <w:lang w:val="en-US"/>
        </w:rPr>
        <w:t xml:space="preserve">Selain Moodle, ada juga </w:t>
      </w:r>
      <w:del w:id="8" w:author="Unknown Author" w:date="2020-10-14T14:33:20Z">
        <w:r>
          <w:rPr>
            <w:lang w:val="en-US"/>
          </w:rPr>
          <w:delText>Learning Management System</w:delText>
        </w:r>
      </w:del>
      <w:ins w:id="9" w:author="Unknown Author" w:date="2020-10-14T14:33:20Z">
        <w:r>
          <w:rPr>
            <w:lang w:val="en-US"/>
          </w:rPr>
          <w:t>LMS</w:t>
        </w:r>
      </w:ins>
      <w:r>
        <w:rPr>
          <w:lang w:val="en-US"/>
        </w:rPr>
        <w:t xml:space="preserve"> yang dibuat oleh Google bernama G</w:t>
      </w:r>
      <w:del w:id="10" w:author="Unknown Author" w:date="2020-10-14T14:33:32Z">
        <w:r>
          <w:rPr>
            <w:lang w:val="en-US"/>
          </w:rPr>
          <w:delText xml:space="preserve"> </w:delText>
        </w:r>
      </w:del>
      <w:ins w:id="11" w:author="Unknown Author" w:date="2020-10-14T14:33:32Z">
        <w:r>
          <w:rPr>
            <w:lang w:val="en-US"/>
          </w:rPr>
          <w:t>-</w:t>
        </w:r>
      </w:ins>
      <w:r>
        <w:rPr>
          <w:lang w:val="en-US"/>
        </w:rPr>
        <w:t>Suite for Education. G</w:t>
      </w:r>
      <w:del w:id="12" w:author="Unknown Author" w:date="2020-10-14T14:33:50Z">
        <w:r>
          <w:rPr>
            <w:lang w:val="en-US"/>
          </w:rPr>
          <w:delText xml:space="preserve"> </w:delText>
        </w:r>
      </w:del>
      <w:ins w:id="13" w:author="Unknown Author" w:date="2020-10-14T14:33:50Z">
        <w:r>
          <w:rPr>
            <w:lang w:val="en-US"/>
          </w:rPr>
          <w:t>-</w:t>
        </w:r>
      </w:ins>
      <w:r>
        <w:rPr>
          <w:lang w:val="en-US"/>
        </w:rPr>
        <w:t>Suite for Education merupakan gabungan dari berbagai aplikasi Google yang dapat digunakan untuk menunjang proses pembelajaran. G</w:t>
      </w:r>
      <w:del w:id="14" w:author="Unknown Author" w:date="2020-10-14T14:33:55Z">
        <w:r>
          <w:rPr>
            <w:lang w:val="en-US"/>
          </w:rPr>
          <w:delText xml:space="preserve"> </w:delText>
        </w:r>
      </w:del>
      <w:ins w:id="15" w:author="Unknown Author" w:date="2020-10-14T14:33:55Z">
        <w:r>
          <w:rPr>
            <w:lang w:val="en-US"/>
          </w:rPr>
          <w:t>-</w:t>
        </w:r>
      </w:ins>
      <w:r>
        <w:rPr>
          <w:lang w:val="en-US"/>
        </w:rPr>
        <w:t>Suite for Education terdiri dari Google Classroom, Drive, Calendar, Meet, Email, Hangout dan Jamboard</w:t>
      </w:r>
      <w:ins w:id="16" w:author="Unknown Author" w:date="2020-10-14T14:34:41Z">
        <w:r>
          <w:rPr>
            <w:lang w:val="en-US"/>
          </w:rPr>
          <w:t xml:space="preserve"> </w:t>
        </w:r>
      </w:ins>
      <w:ins w:id="17" w:author="Unknown Author" w:date="2020-10-14T14:34:41Z">
        <w:r>
          <w:rPr>
            <w:lang w:val="en-US"/>
          </w:rPr>
          <w:t>[referensi?]</w:t>
        </w:r>
      </w:ins>
      <w:r>
        <w:rPr>
          <w:lang w:val="en-US"/>
        </w:rPr>
        <w:t xml:space="preserve">. Selain itu, Google juga menyediakan layanan API yang dapat digunakan untuk mengakses atau memanfaatkan aplikasi buatan Google untuk program buatan sendiri. Google API membuka kesempatan untuk memanfaatkan G Suite for Education sebagai antarmuka sistem LMS dan membangun </w:t>
      </w:r>
      <w:r>
        <w:rPr>
          <w:i/>
          <w:iCs/>
          <w:lang w:val="en-US"/>
          <w:rPrChange w:id="0" w:author="Unknown Author" w:date="2020-10-14T14:35:21Z"/>
        </w:rPr>
        <w:t>backend</w:t>
      </w:r>
      <w:r>
        <w:rPr>
          <w:lang w:val="en-US"/>
        </w:rPr>
        <w:t xml:space="preserve"> sistem LMS sendiri dan keduanya dihubungkan melalui komunikasi 2 arah menggunakan Google API sehingga keduanya dapat saling terhubung untuk bertukar informasi yang dibutuhkan oleh </w:t>
      </w:r>
      <w:r>
        <w:rPr>
          <w:i/>
          <w:iCs/>
          <w:lang w:val="en-US"/>
          <w:rPrChange w:id="0" w:author="Unknown Author" w:date="2020-10-14T14:36:13Z"/>
        </w:rPr>
        <w:t>backend</w:t>
      </w:r>
      <w:r>
        <w:rPr>
          <w:lang w:val="en-US"/>
        </w:rPr>
        <w:t xml:space="preserve"> ataupun sebaliknya. </w:t>
      </w:r>
      <w:r>
        <w:rPr>
          <w:i/>
          <w:iCs/>
          <w:lang w:val="en-US"/>
          <w:rPrChange w:id="0" w:author="Unknown Author" w:date="2020-10-14T14:36:21Z"/>
        </w:rPr>
        <w:t>Backend</w:t>
      </w:r>
      <w:r>
        <w:rPr>
          <w:lang w:val="en-US"/>
        </w:rPr>
        <w:t xml:space="preserve"> LMS yang dibangun membuka peluang untuk mengintegrasikan atau berkomunikasi dengan SAT yang dimiliki Maranatha</w:t>
      </w:r>
      <w:del w:id="21" w:author="Unknown Author" w:date="2020-10-14T14:36:26Z">
        <w:r>
          <w:rPr>
            <w:lang w:val="en-US"/>
          </w:rPr>
          <w:delText>,</w:delText>
        </w:r>
      </w:del>
      <w:r>
        <w:rPr>
          <w:lang w:val="en-US"/>
        </w:rPr>
        <w:t xml:space="preserve"> sehingga beberapa proses dapat diotomatisasi.</w:t>
      </w:r>
    </w:p>
    <w:p>
      <w:pPr>
        <w:pStyle w:val="Normal"/>
        <w:rPr>
          <w:lang w:val="en-US"/>
        </w:rPr>
      </w:pPr>
      <w:r>
        <w:rPr>
          <w:lang w:val="en-US"/>
        </w:rPr>
      </w:r>
    </w:p>
    <w:p>
      <w:pPr>
        <w:pStyle w:val="Heading2"/>
        <w:numPr>
          <w:ilvl w:val="1"/>
          <w:numId w:val="2"/>
        </w:numPr>
        <w:rPr/>
      </w:pPr>
      <w:bookmarkStart w:id="14" w:name="_Toc442447848"/>
      <w:r>
        <w:rPr/>
        <w:t>Rumusan Masalah</w:t>
      </w:r>
      <w:bookmarkEnd w:id="14"/>
    </w:p>
    <w:p>
      <w:pPr>
        <w:pStyle w:val="ReportContent"/>
        <w:rPr>
          <w:rFonts w:ascii="Times New Roman" w:hAnsi="Times New Roman" w:cs="Times New Roman"/>
        </w:rPr>
      </w:pPr>
      <w:r>
        <w:rPr>
          <w:rFonts w:cs="Times New Roman"/>
        </w:rPr>
        <w:t xml:space="preserve">Berdasarkan latar belakang di atas, dapat dirumuskan permasalahan dalam </w:t>
      </w:r>
      <w:r>
        <w:rPr>
          <w:rFonts w:cs="Times New Roman"/>
          <w:lang w:val="en-US"/>
        </w:rPr>
        <w:t>Tugas Akhir</w:t>
      </w:r>
      <w:r>
        <w:rPr>
          <w:rFonts w:cs="Times New Roman"/>
        </w:rPr>
        <w:t xml:space="preserve"> sebagai berikut:</w:t>
      </w:r>
    </w:p>
    <w:p>
      <w:pPr>
        <w:pStyle w:val="ListNumber"/>
        <w:numPr>
          <w:ilvl w:val="0"/>
          <w:numId w:val="11"/>
        </w:numPr>
        <w:tabs>
          <w:tab w:val="clear" w:pos="720"/>
          <w:tab w:val="left" w:pos="1800" w:leader="none"/>
        </w:tabs>
        <w:ind w:left="1080" w:hanging="360"/>
        <w:rPr/>
      </w:pPr>
      <w:r>
        <w:rPr/>
        <w:t xml:space="preserve">Bagaimana cara membangun sebuah </w:t>
      </w:r>
      <w:r>
        <w:rPr>
          <w:i/>
          <w:iCs/>
          <w:rPrChange w:id="0" w:author="Unknown Author" w:date="2020-10-14T14:36:57Z"/>
        </w:rPr>
        <w:t>backend</w:t>
      </w:r>
      <w:r>
        <w:rPr/>
        <w:t xml:space="preserve"> Learning Management System (LMS) yang dapat berkomunikasi dengan G Suite for Education dengan menggunakan Google API</w:t>
      </w:r>
      <w:del w:id="23" w:author="Unknown Author" w:date="2020-10-14T14:37:10Z">
        <w:r>
          <w:rPr/>
          <w:delText xml:space="preserve"> </w:delText>
        </w:r>
      </w:del>
      <w:r>
        <w:rPr/>
        <w:t>?</w:t>
      </w:r>
    </w:p>
    <w:p>
      <w:pPr>
        <w:pStyle w:val="ListNumber"/>
        <w:numPr>
          <w:ilvl w:val="0"/>
          <w:numId w:val="11"/>
        </w:numPr>
        <w:tabs>
          <w:tab w:val="clear" w:pos="720"/>
          <w:tab w:val="left" w:pos="1800" w:leader="none"/>
        </w:tabs>
        <w:ind w:left="1080" w:hanging="360"/>
        <w:rPr/>
      </w:pPr>
      <w:r>
        <w:rPr/>
        <w:t xml:space="preserve">Bagaimana cara mengimplementasikan </w:t>
      </w:r>
      <w:r>
        <w:rPr>
          <w:i/>
          <w:iCs/>
          <w:rPrChange w:id="0" w:author="Unknown Author" w:date="2020-10-14T14:37:00Z"/>
        </w:rPr>
        <w:t>backend</w:t>
      </w:r>
      <w:r>
        <w:rPr/>
        <w:t xml:space="preserve"> Learning Management System (LMS) yang dapat berkomunikasi dengan G Suite for Education dengan menggunakan Google API</w:t>
      </w:r>
      <w:del w:id="25" w:author="Unknown Author" w:date="2020-10-14T14:37:13Z">
        <w:r>
          <w:rPr/>
          <w:delText xml:space="preserve"> </w:delText>
        </w:r>
      </w:del>
      <w:r>
        <w:rPr/>
        <w:t>?</w:t>
      </w:r>
    </w:p>
    <w:p>
      <w:pPr>
        <w:pStyle w:val="Normal"/>
        <w:rPr/>
      </w:pPr>
      <w:r>
        <w:rPr/>
      </w:r>
    </w:p>
    <w:p>
      <w:pPr>
        <w:pStyle w:val="Heading2"/>
        <w:numPr>
          <w:ilvl w:val="1"/>
          <w:numId w:val="2"/>
        </w:numPr>
        <w:rPr/>
      </w:pPr>
      <w:bookmarkStart w:id="15" w:name="_Toc442447849"/>
      <w:r>
        <w:rPr/>
        <w:t>Tujuan Pembahasan</w:t>
      </w:r>
      <w:bookmarkEnd w:id="15"/>
    </w:p>
    <w:p>
      <w:pPr>
        <w:pStyle w:val="ReportContent"/>
        <w:rPr>
          <w:lang w:val="en-US"/>
        </w:rPr>
      </w:pPr>
      <w:r>
        <w:rPr/>
        <w:t>Adapun tujuan laporan Tugas Akhir ini adalah membangun dan mengimplementasikan backend dari Learning Management System yang dapat berkomunikasi dengan G Suite for Education dengan menggunakan Google API agar dapat memenuhi kebutuhan yang diperlukan untuk membangun sistem pembelajara</w:t>
      </w:r>
      <w:r>
        <w:rPr>
          <w:lang w:val="en-US"/>
        </w:rPr>
        <w:t>n</w:t>
      </w:r>
    </w:p>
    <w:p>
      <w:pPr>
        <w:pStyle w:val="ListNumber"/>
        <w:numPr>
          <w:ilvl w:val="0"/>
          <w:numId w:val="12"/>
        </w:numPr>
        <w:tabs>
          <w:tab w:val="left" w:pos="720" w:leader="none"/>
        </w:tabs>
        <w:ind w:left="720" w:hanging="360"/>
        <w:rPr>
          <w:lang w:val="en-US"/>
        </w:rPr>
      </w:pPr>
      <w:r>
        <w:rPr>
          <w:lang w:val="en-US"/>
        </w:rPr>
        <w:t>Merancang backend untuk Learning Management System (LMS) yang terintegrasi dengan Google Suite for Education dengan menggunakan Google API.</w:t>
      </w:r>
    </w:p>
    <w:p>
      <w:pPr>
        <w:pStyle w:val="ListNumber"/>
        <w:numPr>
          <w:ilvl w:val="0"/>
          <w:numId w:val="12"/>
        </w:numPr>
        <w:tabs>
          <w:tab w:val="left" w:pos="720" w:leader="none"/>
        </w:tabs>
        <w:ind w:left="720" w:hanging="360"/>
        <w:rPr>
          <w:lang w:val="en-US"/>
        </w:rPr>
      </w:pPr>
      <w:r>
        <w:rPr>
          <w:lang w:val="en-US"/>
        </w:rPr>
        <w:t>Mengimplementasikan Learning Management System (LMS) yang terintegrasi dengan Google Suite for Education dengan menggunakan Google API dengan menggunakan aplikasi berbasis web.</w:t>
      </w:r>
    </w:p>
    <w:p>
      <w:pPr>
        <w:pStyle w:val="Normal"/>
        <w:rPr/>
      </w:pPr>
      <w:r>
        <w:rPr/>
      </w:r>
    </w:p>
    <w:p>
      <w:pPr>
        <w:pStyle w:val="Heading2"/>
        <w:numPr>
          <w:ilvl w:val="1"/>
          <w:numId w:val="2"/>
        </w:numPr>
        <w:rPr/>
      </w:pPr>
      <w:bookmarkStart w:id="16" w:name="_Toc442447850"/>
      <w:r>
        <w:rPr/>
        <w:t>Ruang Lingkup</w:t>
      </w:r>
      <w:bookmarkEnd w:id="16"/>
    </w:p>
    <w:p>
      <w:pPr>
        <w:pStyle w:val="Normal"/>
        <w:rPr/>
      </w:pPr>
      <w:r>
        <w:rPr/>
        <w:t>Penulisan laporan kerja praktik ini dibatasi pada hal-hal seperti berikut ini</w:t>
      </w:r>
    </w:p>
    <w:p>
      <w:pPr>
        <w:pStyle w:val="Normal"/>
        <w:ind w:firstLine="720"/>
        <w:rPr/>
      </w:pPr>
      <w:r>
        <w:rPr/>
        <w:t>Berdasarkan cara kerja aplikasi:</w:t>
      </w:r>
    </w:p>
    <w:p>
      <w:pPr>
        <w:pStyle w:val="ListParagraph"/>
        <w:numPr>
          <w:ilvl w:val="0"/>
          <w:numId w:val="8"/>
        </w:numPr>
        <w:rPr/>
      </w:pPr>
      <w:r>
        <w:rPr>
          <w:lang w:val="en-US"/>
        </w:rPr>
        <w:t>Backend LMS dan aplikasi dari Google dapat saling terhubung untuk melakukan pertukaran data.</w:t>
      </w:r>
    </w:p>
    <w:p>
      <w:pPr>
        <w:pStyle w:val="ListParagraph"/>
        <w:numPr>
          <w:ilvl w:val="0"/>
          <w:numId w:val="8"/>
        </w:numPr>
        <w:rPr/>
      </w:pPr>
      <w:r>
        <w:rPr>
          <w:lang w:val="en-US"/>
        </w:rPr>
        <w:t xml:space="preserve"> </w:t>
      </w:r>
      <w:r>
        <w:rPr>
          <w:lang w:val="en-US"/>
        </w:rPr>
        <w:t>Backend LMS dapat membuat course pada Google Classroom dengan menggunakan data dari SAT.</w:t>
      </w:r>
    </w:p>
    <w:p>
      <w:pPr>
        <w:pStyle w:val="ListParagraph"/>
        <w:numPr>
          <w:ilvl w:val="0"/>
          <w:numId w:val="8"/>
        </w:numPr>
        <w:rPr/>
      </w:pPr>
      <w:r>
        <w:rPr>
          <w:lang w:val="en-US"/>
        </w:rPr>
        <w:t>Backend LMS dapat mengundang peserta course dengan data dari SAT</w:t>
      </w:r>
    </w:p>
    <w:p>
      <w:pPr>
        <w:pStyle w:val="Normal"/>
        <w:ind w:firstLine="720"/>
        <w:rPr/>
      </w:pPr>
      <w:r>
        <w:rPr/>
        <w:t>Berdasarkan software yang digunakan:</w:t>
      </w:r>
    </w:p>
    <w:p>
      <w:pPr>
        <w:pStyle w:val="ListParagraph"/>
        <w:numPr>
          <w:ilvl w:val="0"/>
          <w:numId w:val="8"/>
        </w:numPr>
        <w:rPr/>
      </w:pPr>
      <w:r>
        <w:rPr>
          <w:lang w:val="en-US"/>
        </w:rPr>
        <w:t>Membutuhkan koneksi internet untuk mengakses aplikasi.</w:t>
      </w:r>
    </w:p>
    <w:p>
      <w:pPr>
        <w:pStyle w:val="Normal"/>
        <w:rPr/>
      </w:pPr>
      <w:r>
        <w:rPr/>
      </w:r>
    </w:p>
    <w:p>
      <w:pPr>
        <w:pStyle w:val="Heading2"/>
        <w:numPr>
          <w:ilvl w:val="1"/>
          <w:numId w:val="2"/>
        </w:numPr>
        <w:rPr/>
      </w:pPr>
      <w:bookmarkStart w:id="17" w:name="_Toc442447851"/>
      <w:r>
        <w:rPr/>
        <w:t>Sumber Data</w:t>
      </w:r>
      <w:bookmarkEnd w:id="17"/>
    </w:p>
    <w:p>
      <w:pPr>
        <w:pStyle w:val="Normal"/>
        <w:rPr>
          <w:lang w:val="en-US"/>
        </w:rPr>
      </w:pPr>
      <w:r>
        <w:rPr>
          <w:lang w:val="en-US"/>
        </w:rPr>
        <w:t>Sumber data topik pada penelitian ini bersumber pada:</w:t>
      </w:r>
    </w:p>
    <w:p>
      <w:pPr>
        <w:pStyle w:val="ListNumber"/>
        <w:numPr>
          <w:ilvl w:val="0"/>
          <w:numId w:val="13"/>
        </w:numPr>
        <w:tabs>
          <w:tab w:val="clear" w:pos="720"/>
          <w:tab w:val="left" w:pos="1080" w:leader="none"/>
        </w:tabs>
        <w:ind w:left="1080" w:hanging="360"/>
        <w:rPr>
          <w:lang w:val="en-US"/>
        </w:rPr>
      </w:pPr>
      <w:r>
        <w:rPr>
          <w:lang w:val="en-US"/>
        </w:rPr>
        <w:t>Dokumentasi penggunaan Google API dari Google Developer.</w:t>
      </w:r>
    </w:p>
    <w:p>
      <w:pPr>
        <w:pStyle w:val="ListNumber"/>
        <w:numPr>
          <w:ilvl w:val="0"/>
          <w:numId w:val="13"/>
        </w:numPr>
        <w:tabs>
          <w:tab w:val="clear" w:pos="720"/>
          <w:tab w:val="left" w:pos="1080" w:leader="none"/>
        </w:tabs>
        <w:ind w:left="1080" w:hanging="360"/>
        <w:rPr>
          <w:lang w:val="en-US"/>
        </w:rPr>
      </w:pPr>
      <w:r>
        <w:rPr>
          <w:lang w:val="en-US"/>
        </w:rPr>
        <w:t>Dokumentasi yang dibuat oleh mahasiswa Sistem Informasi selama mengikuti Kerja Prakt</w:t>
      </w:r>
      <w:del w:id="26" w:author="Unknown Author" w:date="2020-10-14T14:37:45Z">
        <w:r>
          <w:rPr>
            <w:lang w:val="en-US"/>
          </w:rPr>
          <w:delText>i</w:delText>
        </w:r>
      </w:del>
      <w:ins w:id="27" w:author="Unknown Author" w:date="2020-10-14T14:37:46Z">
        <w:r>
          <w:rPr>
            <w:lang w:val="en-US"/>
          </w:rPr>
          <w:t>e</w:t>
        </w:r>
      </w:ins>
      <w:r>
        <w:rPr>
          <w:lang w:val="en-US"/>
        </w:rPr>
        <w:t>k pada semester padat genap 2019.</w:t>
      </w:r>
    </w:p>
    <w:p>
      <w:pPr>
        <w:pStyle w:val="ListNumber"/>
        <w:numPr>
          <w:ilvl w:val="0"/>
          <w:numId w:val="0"/>
        </w:numPr>
        <w:ind w:left="360" w:hanging="360"/>
        <w:rPr>
          <w:lang w:val="en-US"/>
        </w:rPr>
      </w:pPr>
      <w:r>
        <w:rPr>
          <w:lang w:val="en-US"/>
        </w:rPr>
      </w:r>
    </w:p>
    <w:p>
      <w:pPr>
        <w:pStyle w:val="Heading2"/>
        <w:numPr>
          <w:ilvl w:val="1"/>
          <w:numId w:val="2"/>
        </w:numPr>
        <w:rPr/>
      </w:pPr>
      <w:bookmarkStart w:id="18" w:name="_Toc442447852"/>
      <w:r>
        <w:rPr/>
        <w:t>Sistematika Penyajian</w:t>
      </w:r>
      <w:bookmarkEnd w:id="18"/>
    </w:p>
    <w:p>
      <w:pPr>
        <w:pStyle w:val="Normal"/>
        <w:ind w:firstLine="567"/>
        <w:rPr>
          <w:rFonts w:ascii="Times New Roman" w:hAnsi="Times New Roman" w:cs="Times New Roman"/>
        </w:rPr>
      </w:pPr>
      <w:r>
        <w:rPr>
          <w:rFonts w:cs="Times New Roman"/>
        </w:rPr>
        <w:t xml:space="preserve">Laporan </w:t>
      </w:r>
      <w:r>
        <w:rPr>
          <w:rFonts w:cs="Times New Roman"/>
          <w:lang w:val="en-US"/>
        </w:rPr>
        <w:t>tugas akhir</w:t>
      </w:r>
      <w:r>
        <w:rPr>
          <w:rFonts w:cs="Times New Roman"/>
        </w:rPr>
        <w:t xml:space="preserve"> ini terdiri dari 6 bab dengan masing-masing bab :</w:t>
      </w:r>
    </w:p>
    <w:p>
      <w:pPr>
        <w:pStyle w:val="Normal"/>
        <w:ind w:firstLine="567"/>
        <w:rPr>
          <w:rFonts w:ascii="Times New Roman" w:hAnsi="Times New Roman" w:cs="Times New Roman"/>
        </w:rPr>
      </w:pPr>
      <w:r>
        <w:rPr>
          <w:rFonts w:cs="Times New Roman"/>
        </w:rPr>
        <w:t>BAB I Pendahuluan:</w:t>
      </w:r>
    </w:p>
    <w:p>
      <w:pPr>
        <w:pStyle w:val="Normal"/>
        <w:ind w:left="720" w:hanging="0"/>
        <w:rPr>
          <w:rFonts w:ascii="Times New Roman" w:hAnsi="Times New Roman" w:cs="Times New Roman"/>
        </w:rPr>
      </w:pPr>
      <w:r>
        <w:rPr>
          <w:rFonts w:cs="Times New Roman"/>
        </w:rPr>
        <w:t>Berisi penjelasan latar belakang, rumusan masalah, tujuan pembahasan, ruang lingkup, sumber data, dan sistematika penyajian.</w:t>
      </w:r>
    </w:p>
    <w:p>
      <w:pPr>
        <w:pStyle w:val="Normal"/>
        <w:ind w:firstLine="567"/>
        <w:rPr>
          <w:rFonts w:ascii="Times New Roman" w:hAnsi="Times New Roman" w:cs="Times New Roman"/>
        </w:rPr>
      </w:pPr>
      <w:r>
        <w:rPr>
          <w:rFonts w:cs="Times New Roman"/>
        </w:rPr>
        <w:t>BAB II Kajian Teori:</w:t>
      </w:r>
    </w:p>
    <w:p>
      <w:pPr>
        <w:pStyle w:val="Normal"/>
        <w:ind w:left="720" w:hanging="0"/>
        <w:rPr>
          <w:rFonts w:ascii="Times New Roman" w:hAnsi="Times New Roman" w:cs="Times New Roman"/>
        </w:rPr>
      </w:pPr>
      <w:r>
        <w:rPr>
          <w:rFonts w:cs="Times New Roman"/>
        </w:rPr>
        <w:t xml:space="preserve">Berisi teori mengenai </w:t>
      </w:r>
      <w:r>
        <w:rPr>
          <w:rFonts w:cs="Times New Roman"/>
          <w:lang w:val="en-US"/>
        </w:rPr>
        <w:t>informasi yang menjelaskan peran Google API, Framework, dan Aplikasi Google yang digunakan oleh backend sistem LMS.</w:t>
      </w:r>
      <w:r>
        <w:rPr>
          <w:rFonts w:cs="Times New Roman"/>
        </w:rPr>
        <w:t xml:space="preserve"> </w:t>
      </w:r>
    </w:p>
    <w:p>
      <w:pPr>
        <w:pStyle w:val="Normal"/>
        <w:ind w:firstLine="567"/>
        <w:rPr>
          <w:rFonts w:ascii="Times New Roman" w:hAnsi="Times New Roman" w:cs="Times New Roman"/>
        </w:rPr>
      </w:pPr>
      <w:r>
        <w:rPr>
          <w:rFonts w:cs="Times New Roman"/>
        </w:rPr>
        <w:t>BAB III Analisis dan Rancangan Aplikasi:</w:t>
      </w:r>
    </w:p>
    <w:p>
      <w:pPr>
        <w:pStyle w:val="Normal"/>
        <w:ind w:firstLine="720"/>
        <w:rPr>
          <w:rFonts w:ascii="Times New Roman" w:hAnsi="Times New Roman" w:cs="Times New Roman"/>
          <w:lang w:val="en-US"/>
        </w:rPr>
      </w:pPr>
      <w:r>
        <w:rPr>
          <w:rFonts w:cs="Times New Roman"/>
        </w:rPr>
        <w:t xml:space="preserve">Berisi rancangan terhadap </w:t>
      </w:r>
      <w:r>
        <w:rPr>
          <w:rFonts w:cs="Times New Roman"/>
          <w:lang w:val="en-US"/>
        </w:rPr>
        <w:t>backend sistem LMS.</w:t>
      </w:r>
    </w:p>
    <w:p>
      <w:pPr>
        <w:pStyle w:val="Normal"/>
        <w:ind w:firstLine="567"/>
        <w:rPr>
          <w:rFonts w:ascii="Times New Roman" w:hAnsi="Times New Roman" w:cs="Times New Roman"/>
        </w:rPr>
      </w:pPr>
      <w:r>
        <w:rPr>
          <w:rFonts w:cs="Times New Roman"/>
        </w:rPr>
        <w:t>BAB IV Implementasi:</w:t>
      </w:r>
    </w:p>
    <w:p>
      <w:pPr>
        <w:pStyle w:val="Normal"/>
        <w:ind w:firstLine="720"/>
        <w:rPr>
          <w:rFonts w:ascii="Times New Roman" w:hAnsi="Times New Roman" w:cs="Times New Roman"/>
          <w:lang w:val="en-US"/>
        </w:rPr>
      </w:pPr>
      <w:r>
        <w:rPr>
          <w:rFonts w:cs="Times New Roman"/>
        </w:rPr>
        <w:t xml:space="preserve">Berisi hasil rancangan </w:t>
      </w:r>
      <w:r>
        <w:rPr>
          <w:rFonts w:cs="Times New Roman"/>
          <w:lang w:val="en-US"/>
        </w:rPr>
        <w:t>backend sistem LMS.</w:t>
      </w:r>
    </w:p>
    <w:p>
      <w:pPr>
        <w:pStyle w:val="Normal"/>
        <w:ind w:firstLine="567"/>
        <w:rPr>
          <w:rFonts w:ascii="Times New Roman" w:hAnsi="Times New Roman" w:cs="Times New Roman"/>
        </w:rPr>
      </w:pPr>
      <w:r>
        <w:rPr>
          <w:rFonts w:cs="Times New Roman"/>
        </w:rPr>
        <w:t>BAB V  Pengujian:</w:t>
      </w:r>
    </w:p>
    <w:p>
      <w:pPr>
        <w:pStyle w:val="Normal"/>
        <w:ind w:left="720" w:hanging="0"/>
        <w:rPr>
          <w:rFonts w:ascii="Times New Roman" w:hAnsi="Times New Roman" w:cs="Times New Roman"/>
          <w:lang w:val="en-US"/>
        </w:rPr>
      </w:pPr>
      <w:r>
        <w:rPr>
          <w:rFonts w:cs="Times New Roman"/>
        </w:rPr>
        <w:t xml:space="preserve">Berisi uji coba </w:t>
      </w:r>
      <w:r>
        <w:rPr>
          <w:rFonts w:cs="Times New Roman"/>
          <w:lang w:val="en-US"/>
        </w:rPr>
        <w:t>backend sistem LMS yang telah terhubung dengan aplikasi Google</w:t>
      </w:r>
    </w:p>
    <w:p>
      <w:pPr>
        <w:pStyle w:val="Normal"/>
        <w:ind w:firstLine="567"/>
        <w:rPr>
          <w:rFonts w:ascii="Times New Roman" w:hAnsi="Times New Roman" w:cs="Times New Roman"/>
        </w:rPr>
      </w:pPr>
      <w:r>
        <w:rPr>
          <w:rFonts w:cs="Times New Roman"/>
        </w:rPr>
        <w:t>BAB VI Simpulan dan Saran:</w:t>
      </w:r>
    </w:p>
    <w:p>
      <w:pPr>
        <w:pStyle w:val="Normal"/>
        <w:ind w:left="720" w:hanging="0"/>
        <w:rPr>
          <w:rFonts w:ascii="Times New Roman" w:hAnsi="Times New Roman" w:cs="Times New Roman"/>
        </w:rPr>
      </w:pPr>
      <w:r>
        <w:rPr>
          <w:rFonts w:cs="Times New Roman"/>
        </w:rPr>
        <w:t xml:space="preserve">Berisi simpulan mengenai </w:t>
      </w:r>
      <w:r>
        <w:rPr>
          <w:rFonts w:cs="Times New Roman"/>
          <w:lang w:val="en-US"/>
        </w:rPr>
        <w:t>backend sistem LMS</w:t>
      </w:r>
      <w:r>
        <w:rPr>
          <w:rFonts w:cs="Times New Roman"/>
        </w:rPr>
        <w:t xml:space="preserve"> dan juga saran-saran untuk perbaikan supaya </w:t>
      </w:r>
      <w:r>
        <w:rPr>
          <w:rFonts w:cs="Times New Roman"/>
          <w:lang w:val="en-US"/>
        </w:rPr>
        <w:t>backend sistem LMS</w:t>
      </w:r>
      <w:r>
        <w:rPr>
          <w:rFonts w:cs="Times New Roman"/>
        </w:rPr>
        <w:t xml:space="preserve"> dapat menjadi lebih baik.</w:t>
      </w:r>
    </w:p>
    <w:p>
      <w:pPr>
        <w:sectPr>
          <w:headerReference w:type="default" r:id="rId27"/>
          <w:footerReference w:type="default" r:id="rId28"/>
          <w:type w:val="nextPage"/>
          <w:pgSz w:w="11906" w:h="16838"/>
          <w:pgMar w:left="2268" w:right="1701" w:header="720" w:top="1701" w:footer="720" w:bottom="1701" w:gutter="0"/>
          <w:pgNumType w:start="1" w:fmt="decimal"/>
          <w:formProt w:val="false"/>
          <w:titlePg/>
          <w:textDirection w:val="lrTb"/>
          <w:docGrid w:type="default" w:linePitch="360" w:charSpace="0"/>
        </w:sectPr>
        <w:pStyle w:val="Normal"/>
        <w:rPr/>
      </w:pPr>
      <w:r>
        <w:rPr/>
      </w:r>
    </w:p>
    <w:p>
      <w:pPr>
        <w:pStyle w:val="Heading1"/>
        <w:numPr>
          <w:ilvl w:val="0"/>
          <w:numId w:val="2"/>
        </w:numPr>
        <w:rPr/>
      </w:pPr>
      <w:r>
        <w:rPr/>
        <w:br/>
      </w:r>
      <w:bookmarkStart w:id="19" w:name="_Toc442447853"/>
      <w:r>
        <w:rPr/>
        <w:t>KAJIAN TEORI</w:t>
      </w:r>
      <w:bookmarkEnd w:id="19"/>
    </w:p>
    <w:p>
      <w:pPr>
        <w:pStyle w:val="Normal"/>
        <w:rPr/>
      </w:pPr>
      <w:r>
        <w:rPr/>
      </w:r>
    </w:p>
    <w:p>
      <w:pPr>
        <w:pStyle w:val="Heading2"/>
        <w:numPr>
          <w:ilvl w:val="1"/>
          <w:numId w:val="2"/>
        </w:numPr>
        <w:rPr/>
      </w:pPr>
      <w:r>
        <w:rPr>
          <w:lang w:val="en-US"/>
        </w:rPr>
        <w:t>Website</w:t>
      </w:r>
    </w:p>
    <w:p>
      <w:pPr>
        <w:pStyle w:val="Normal"/>
        <w:ind w:firstLine="720"/>
        <w:rPr/>
      </w:pPr>
      <w:r>
        <w:rPr>
          <w:i/>
        </w:rPr>
        <w:t>Website</w:t>
      </w:r>
      <w:r>
        <w:rPr/>
        <w:t xml:space="preserve"> adalah kumpulan halaman web yang terhubung satu sama lain dan diakses melalui </w:t>
      </w:r>
      <w:r>
        <w:rPr>
          <w:i/>
        </w:rPr>
        <w:t>home page</w:t>
      </w:r>
      <w:r>
        <w:rPr/>
        <w:t xml:space="preserve">. Untuk mengakses </w:t>
      </w:r>
      <w:r>
        <w:rPr>
          <w:i/>
        </w:rPr>
        <w:t>home page</w:t>
      </w:r>
      <w:r>
        <w:rPr/>
        <w:t xml:space="preserve"> membutuhkan browser dan jaringan internet</w:t>
      </w:r>
      <w:r>
        <w:rPr>
          <w:lang w:val="en-US"/>
        </w:rPr>
        <w:t xml:space="preserve"> </w:t>
      </w:r>
      <w:sdt>
        <w:sdtPr>
          <w:citation/>
        </w:sdtPr>
        <w:sdtContent>
          <w:r>
            <w:rPr/>
            <w:fldChar w:fldCharType="begin"/>
          </w:r>
          <w:r>
            <w:rPr/>
            <w:instrText> CITATION Ind20 \l 1033 </w:instrText>
          </w:r>
          <w:r>
            <w:rPr/>
            <w:fldChar w:fldCharType="separate"/>
          </w:r>
          <w:r>
            <w:rPr/>
            <w:t>[1]</w:t>
          </w:r>
          <w:r>
            <w:rPr/>
            <w:fldChar w:fldCharType="end"/>
          </w:r>
        </w:sdtContent>
      </w:sdt>
      <w:r>
        <w:rPr/>
        <w:t xml:space="preserve">. </w:t>
      </w:r>
      <w:r>
        <w:rPr>
          <w:i/>
        </w:rPr>
        <w:t>Website</w:t>
      </w:r>
      <w:r>
        <w:rPr/>
        <w:t xml:space="preserve"> menyajikan informasi dalam berbagai macam bentuk seperti teks, gambar, video, animasi, audio, atau bahkan gabungan dari kelima unsur tersebut</w:t>
      </w:r>
      <w:r>
        <w:rPr>
          <w:lang w:val="en-US"/>
        </w:rPr>
        <w:t xml:space="preserve"> </w:t>
      </w:r>
      <w:sdt>
        <w:sdtPr>
          <w:citation/>
        </w:sdtPr>
        <w:sdtContent>
          <w:r>
            <w:rPr/>
            <w:fldChar w:fldCharType="begin"/>
          </w:r>
          <w:r>
            <w:rPr/>
            <w:instrText> CITATION Ind20 \l 1033 </w:instrText>
          </w:r>
          <w:r>
            <w:rPr/>
            <w:fldChar w:fldCharType="separate"/>
          </w:r>
          <w:r>
            <w:rPr/>
            <w:t>[1]</w:t>
          </w:r>
          <w:r>
            <w:rPr/>
            <w:fldChar w:fldCharType="end"/>
          </w:r>
        </w:sdtContent>
      </w:sdt>
      <w:r>
        <w:rPr/>
        <w:t xml:space="preserve">. </w:t>
      </w:r>
      <w:r>
        <w:rPr>
          <w:i/>
        </w:rPr>
        <w:t>Website</w:t>
      </w:r>
      <w:r>
        <w:rPr/>
        <w:t xml:space="preserve"> dibedakan menjadi 2 jenis yaitu web bersifat dinamis dan statis. </w:t>
      </w:r>
      <w:r>
        <w:rPr>
          <w:i/>
        </w:rPr>
        <w:t>Website</w:t>
      </w:r>
      <w:r>
        <w:rPr/>
        <w:t xml:space="preserve"> yang bersifat dinamis menyajikan informasi yang selalu berubah-ubah dalam jangka waktu singkat atau dapat diubah oleh pemilik maupun pengunjung </w:t>
      </w:r>
      <w:r>
        <w:rPr>
          <w:i/>
        </w:rPr>
        <w:t>website</w:t>
      </w:r>
      <w:r>
        <w:rPr/>
        <w:t xml:space="preserve">. </w:t>
      </w:r>
      <w:r>
        <w:rPr>
          <w:i/>
        </w:rPr>
        <w:t>Website</w:t>
      </w:r>
      <w:r>
        <w:rPr/>
        <w:t xml:space="preserve"> </w:t>
      </w:r>
      <w:r>
        <w:rPr>
          <w:lang w:val="en-US"/>
        </w:rPr>
        <w:t>LMS</w:t>
      </w:r>
      <w:r>
        <w:rPr/>
        <w:t xml:space="preserve"> termasuk yang bersifat dinamis karena data dapat dikelola oleh pengunjung </w:t>
      </w:r>
      <w:r>
        <w:rPr>
          <w:i/>
        </w:rPr>
        <w:t>website</w:t>
      </w:r>
      <w:r>
        <w:rPr/>
        <w:t xml:space="preserve"> juga.</w:t>
      </w:r>
    </w:p>
    <w:p>
      <w:pPr>
        <w:pStyle w:val="Normal"/>
        <w:rPr>
          <w:lang w:val="en-US"/>
        </w:rPr>
      </w:pPr>
      <w:r>
        <w:rPr>
          <w:lang w:val="en-US"/>
        </w:rPr>
      </w:r>
    </w:p>
    <w:p>
      <w:pPr>
        <w:pStyle w:val="Heading2"/>
        <w:numPr>
          <w:ilvl w:val="1"/>
          <w:numId w:val="2"/>
        </w:numPr>
        <w:rPr>
          <w:lang w:val="en-US"/>
        </w:rPr>
      </w:pPr>
      <w:r>
        <w:rPr>
          <w:lang w:val="en-US"/>
        </w:rPr>
        <w:t>Basis data</w:t>
      </w:r>
    </w:p>
    <w:p>
      <w:pPr>
        <w:pStyle w:val="Normal"/>
        <w:ind w:firstLine="720"/>
        <w:rPr>
          <w:lang w:val="en-US"/>
        </w:rPr>
      </w:pPr>
      <w:r>
        <w:rPr>
          <w:lang w:val="en-US"/>
        </w:rPr>
        <w:t>Basis data atau yang dikenal dengan terjemahan Inggris menjadi database adalah sekumpulan data yang disimpan secara sistematis dengan tujuan untuk pengolahan data dan manipulasi data menggunakan perangkat lunak sehingga dapat menghasilkan berbagai macam informasi yang dibutuhkan dari basis data tersebut</w:t>
      </w:r>
      <w:sdt>
        <w:sdtPr>
          <w:citation/>
        </w:sdtPr>
        <w:sdtContent>
          <w:r>
            <w:rPr/>
            <w:fldChar w:fldCharType="begin"/>
          </w:r>
          <w:r>
            <w:rPr/>
            <w:instrText> CITATION Set20 \l 1033 </w:instrText>
          </w:r>
          <w:r>
            <w:rPr/>
            <w:fldChar w:fldCharType="separate"/>
          </w:r>
          <w:r>
            <w:rPr/>
            <w:t xml:space="preserve"> [2]</w:t>
          </w:r>
          <w:r>
            <w:rPr/>
            <w:fldChar w:fldCharType="end"/>
          </w:r>
        </w:sdtContent>
      </w:sdt>
      <w:r>
        <w:rPr>
          <w:lang w:val="en-US"/>
        </w:rPr>
        <w:t xml:space="preserve">. </w:t>
      </w:r>
      <w:r>
        <w:rPr>
          <w:lang w:val="en-US"/>
        </w:rPr>
        <w:t>Terdapat 2 jenis cara menghasilkan database yaitu menggunakan SQL dan menggunakan NoSQL. SQL (Structured Query Language) adalah bahasa pemrograman yang digunakan untuk mengelola data dalam database dengan menggunakan relasi dan skema sebagai penghubung antara data dalam tabel  sedangkan NoSQL fungsinya sama seperti SQL namun tidak menggunakan skema dan relasi pada setiap tabel</w:t>
      </w:r>
      <w:sdt>
        <w:sdtPr>
          <w:citation/>
        </w:sdtPr>
        <w:sdtContent>
          <w:r>
            <w:rPr/>
            <w:fldChar w:fldCharType="begin"/>
          </w:r>
          <w:r>
            <w:rPr/>
            <w:instrText> CITATION Ini19 \l 1033 </w:instrText>
          </w:r>
          <w:r>
            <w:rPr/>
            <w:fldChar w:fldCharType="separate"/>
          </w:r>
          <w:r>
            <w:rPr/>
            <w:t xml:space="preserve"> [3]</w:t>
          </w:r>
          <w:r>
            <w:rPr/>
            <w:fldChar w:fldCharType="end"/>
          </w:r>
        </w:sdtContent>
      </w:sdt>
      <w:r>
        <w:rPr>
          <w:lang w:val="en-US"/>
        </w:rPr>
        <w:t>.</w:t>
      </w:r>
    </w:p>
    <w:p>
      <w:pPr>
        <w:pStyle w:val="ReportContent"/>
        <w:ind w:hanging="0"/>
        <w:rPr>
          <w:lang w:val="en-US"/>
        </w:rPr>
      </w:pPr>
      <w:r>
        <w:rPr>
          <w:lang w:val="en-US"/>
        </w:rPr>
      </w:r>
    </w:p>
    <w:p>
      <w:pPr>
        <w:pStyle w:val="Heading2"/>
        <w:numPr>
          <w:ilvl w:val="1"/>
          <w:numId w:val="2"/>
        </w:numPr>
        <w:rPr>
          <w:lang w:val="en-US"/>
        </w:rPr>
      </w:pPr>
      <w:r>
        <w:rPr>
          <w:lang w:val="en-US"/>
        </w:rPr>
        <w:t>PHP (Hypertext Preprocessor)</w:t>
      </w:r>
    </w:p>
    <w:p>
      <w:pPr>
        <w:pStyle w:val="ReportContent"/>
        <w:rPr>
          <w:lang w:val="en-US"/>
        </w:rPr>
      </w:pPr>
      <w:r>
        <w:rPr>
          <w:lang w:val="en-US"/>
        </w:rPr>
        <w:t>PHP (Hypertext Preprocessor) adalah salah satu bahasa pemrograman yang digunakan untuk membuat sebuah website. Umumnya PHP dipadukan dengan bahasa pemrograman lain seperti HTML dan CSS ataupun digunakan dalam sebuah framework. Menurut Yasin K, bahasa pemrograman PHP membantu pengembangan aplikasi berbasis web yang cukup kompleks, handal, dan cepat</w:t>
      </w:r>
      <w:sdt>
        <w:sdtPr>
          <w:citation/>
        </w:sdtPr>
        <w:sdtContent>
          <w:r>
            <w:rPr/>
            <w:fldChar w:fldCharType="begin"/>
          </w:r>
          <w:r>
            <w:rPr/>
            <w:instrText> CITATION Yas19 \l 1033 </w:instrText>
          </w:r>
          <w:r>
            <w:rPr/>
            <w:fldChar w:fldCharType="separate"/>
          </w:r>
          <w:r>
            <w:rPr/>
            <w:t xml:space="preserve"> [4]</w:t>
          </w:r>
          <w:r>
            <w:rPr/>
            <w:fldChar w:fldCharType="end"/>
          </w:r>
        </w:sdtContent>
      </w:sdt>
      <w:r>
        <w:rPr>
          <w:lang w:val="en-US"/>
        </w:rPr>
        <w:t>.</w:t>
      </w:r>
    </w:p>
    <w:p>
      <w:pPr>
        <w:pStyle w:val="Heading2"/>
        <w:numPr>
          <w:ilvl w:val="1"/>
          <w:numId w:val="2"/>
        </w:numPr>
        <w:rPr>
          <w:lang w:val="en-US"/>
        </w:rPr>
      </w:pPr>
      <w:r>
        <w:rPr>
          <w:lang w:val="en-US"/>
        </w:rPr>
        <w:t>Laravel</w:t>
      </w:r>
    </w:p>
    <w:p>
      <w:pPr>
        <w:pStyle w:val="ReportContent"/>
        <w:rPr>
          <w:lang w:val="en-US"/>
        </w:rPr>
      </w:pPr>
      <w:r>
        <w:rPr>
          <w:lang w:val="en-US"/>
        </w:rPr>
        <w:t>Laravel adalah sebuah framework yang memaksimalkan bahasa pemrograman PHP dan memiliki struktur MVC (Model View Controller). Laravel berfokus pada pengembangan website dengan struktur kode MVC dan bersifat open source. Terdapat 2 tool penting yang dimiliki Laravel dalam mengembangkan sebuah website yaitu composer dan artisan</w:t>
      </w:r>
      <w:sdt>
        <w:sdtPr>
          <w:citation/>
        </w:sdtPr>
        <w:sdtContent>
          <w:r>
            <w:rPr/>
            <w:fldChar w:fldCharType="begin"/>
          </w:r>
          <w:r>
            <w:rPr/>
            <w:instrText> CITATION Yas191 \l 1033 </w:instrText>
          </w:r>
          <w:r>
            <w:rPr/>
            <w:fldChar w:fldCharType="separate"/>
          </w:r>
          <w:r>
            <w:rPr/>
            <w:t xml:space="preserve"> [5]</w:t>
          </w:r>
          <w:r>
            <w:rPr/>
            <w:fldChar w:fldCharType="end"/>
          </w:r>
        </w:sdtContent>
      </w:sdt>
      <w:r>
        <w:rPr>
          <w:lang w:val="en-US"/>
        </w:rPr>
        <w:t xml:space="preserve">. </w:t>
      </w:r>
      <w:r>
        <w:rPr>
          <w:lang w:val="en-US"/>
        </w:rPr>
        <w:t>Selain itu, Laravel membantu developer dalam pengembangan website melalui fitur-fitur yang telah disediakan. Fitur-fitur tersebut yaitu Bundles, Application Logic, Reverse Routing, Class Auto Loading, Restful Controllers, View Composer, IoC Container, Migration, Unit Testing, dan Automatic Pagination. Bundles merupakan fitur yang memiliki sistem pengemasan modular; Application Logic yaitu bagian dari aplikasi dan menggunakan controller atau bagian Route; Reverse Routing adalah relasi antara Route dan Link; Restful controllers bertujuan untuk memisahkan logika HTTP GET dan POST; Class Auto Loading memberikan muatan yang otomatis pada kelas di PHP; View Composer ialah kode unit logical yang dijalankan saat View sedang memuat; IoC Container membuat objek baru dihasilkan dengan kembalian Controller; Migration adalah fitur yang memberikan kontrol sistem kepada skema pada database; Unit Testing yaitu fitur yang melakukan banyak pengetesan untuk mendeteksi dan mencegah terjadinya regresi; Automatic Pagination bertujuan untuk menyederhanakan tugas dari penerapan halaman</w:t>
      </w:r>
      <w:sdt>
        <w:sdtPr>
          <w:citation/>
        </w:sdtPr>
        <w:sdtContent>
          <w:r>
            <w:rPr/>
            <w:fldChar w:fldCharType="begin"/>
          </w:r>
          <w:r>
            <w:rPr/>
            <w:instrText> CITATION idC16 \l 1033 </w:instrText>
          </w:r>
          <w:r>
            <w:rPr/>
            <w:fldChar w:fldCharType="separate"/>
          </w:r>
          <w:r>
            <w:rPr/>
            <w:t xml:space="preserve"> [6]</w:t>
          </w:r>
          <w:r>
            <w:rPr/>
            <w:fldChar w:fldCharType="end"/>
          </w:r>
        </w:sdtContent>
      </w:sdt>
      <w:r>
        <w:rPr>
          <w:lang w:val="en-US"/>
        </w:rPr>
        <w:t>.</w:t>
      </w:r>
    </w:p>
    <w:p>
      <w:pPr>
        <w:pStyle w:val="Normal"/>
        <w:rPr>
          <w:lang w:val="en-US"/>
        </w:rPr>
      </w:pPr>
      <w:r>
        <w:rPr>
          <w:lang w:val="en-US"/>
        </w:rPr>
      </w:r>
    </w:p>
    <w:p>
      <w:pPr>
        <w:pStyle w:val="Heading2"/>
        <w:numPr>
          <w:ilvl w:val="1"/>
          <w:numId w:val="2"/>
        </w:numPr>
        <w:rPr>
          <w:lang w:val="en-US"/>
        </w:rPr>
      </w:pPr>
      <w:r>
        <w:rPr>
          <w:lang w:val="en-US"/>
        </w:rPr>
        <w:t>API (Application Programming Interface)</w:t>
      </w:r>
    </w:p>
    <w:p>
      <w:pPr>
        <w:sectPr>
          <w:headerReference w:type="default" r:id="rId29"/>
          <w:footerReference w:type="default" r:id="rId30"/>
          <w:type w:val="nextPage"/>
          <w:pgSz w:w="11906" w:h="16838"/>
          <w:pgMar w:left="2268" w:right="1701" w:header="720" w:top="1701" w:footer="720" w:bottom="1701" w:gutter="0"/>
          <w:pgNumType w:fmt="decimal"/>
          <w:formProt w:val="false"/>
          <w:titlePg/>
          <w:textDirection w:val="lrTb"/>
          <w:docGrid w:type="default" w:linePitch="360" w:charSpace="0"/>
        </w:sectPr>
        <w:pStyle w:val="ReportContent"/>
        <w:rPr>
          <w:lang w:val="en-US"/>
        </w:rPr>
      </w:pPr>
      <w:r>
        <w:rPr>
          <w:lang w:val="en-US"/>
        </w:rPr>
        <w:t>Application Programming Interface disingkat API merupakan penghubung antara sebuah aplikasi dengan aplikasi lainnya. API digunakan dengan tujuan mempercepat proses development dengan menyediakan function secara terpisah sehingga developer tidak perlu membuat fitur yang serupa</w:t>
      </w:r>
      <w:sdt>
        <w:sdtPr>
          <w:citation/>
        </w:sdtPr>
        <w:sdtContent>
          <w:r>
            <w:rPr/>
            <w:fldChar w:fldCharType="begin"/>
          </w:r>
          <w:r>
            <w:rPr/>
            <w:instrText> CITATION Anu17 \l 1033 </w:instrText>
          </w:r>
          <w:r>
            <w:rPr/>
            <w:fldChar w:fldCharType="separate"/>
          </w:r>
          <w:r>
            <w:rPr/>
            <w:t xml:space="preserve"> [7]</w:t>
          </w:r>
          <w:r>
            <w:rPr/>
            <w:fldChar w:fldCharType="end"/>
          </w:r>
        </w:sdtContent>
      </w:sdt>
      <w:r>
        <w:rPr>
          <w:lang w:val="en-US"/>
        </w:rPr>
        <w:t>.</w:t>
      </w:r>
      <w:r>
        <w:rPr>
          <w:lang w:val="en-US"/>
        </w:rPr>
        <w:t xml:space="preserve"> Terdapat banyak API yang telah disediakan oleh aplikasi seperti Google, Instagram, dan Facebook untuk digunakan dalam pengembangan aplikasi. Google sendiri telah menyediakan API yang dapat digunakan untuk menghubungkan aplikasi Google dengan aplikasi buatan sendiri seperti Google Classroom, Google Drive, Google Calendar, dan masih banyak lagi.</w:t>
      </w:r>
    </w:p>
    <w:p>
      <w:pPr>
        <w:pStyle w:val="Heading1"/>
        <w:numPr>
          <w:ilvl w:val="0"/>
          <w:numId w:val="2"/>
        </w:numPr>
        <w:rPr/>
      </w:pPr>
      <w:bookmarkStart w:id="20" w:name="_GoBack"/>
      <w:bookmarkEnd w:id="20"/>
      <w:r>
        <w:rPr/>
        <w:br/>
      </w:r>
      <w:bookmarkStart w:id="21" w:name="_Toc442447861"/>
      <w:r>
        <w:rPr/>
        <w:t>ANALISIS DAN RANCANGAN SISTEM</w:t>
      </w:r>
      <w:bookmarkEnd w:id="21"/>
    </w:p>
    <w:p>
      <w:pPr>
        <w:pStyle w:val="Normal"/>
        <w:rPr/>
      </w:pPr>
      <w:r>
        <w:rPr/>
      </w:r>
    </w:p>
    <w:p>
      <w:pPr>
        <w:pStyle w:val="Heading2"/>
        <w:numPr>
          <w:ilvl w:val="1"/>
          <w:numId w:val="2"/>
        </w:numPr>
        <w:rPr/>
      </w:pPr>
      <w:bookmarkStart w:id="22" w:name="_Toc442447862"/>
      <w:r>
        <w:rPr/>
        <w:t>Sub Topik Bab 3</w:t>
      </w:r>
      <w:bookmarkEnd w:id="22"/>
    </w:p>
    <w:p>
      <w:pPr>
        <w:pStyle w:val="ReportContent"/>
        <w:rPr/>
      </w:pPr>
      <w:r>
        <w:rPr/>
        <w:t xml:space="preserve">Bab 3 ini berisi analisis dan rancangan sistem dari objek penelitian Anda. Biasanya dimulai dengan profil perusahaan (jika studi kasus Anda dilakukan pada sebuah perusahaan), kemudian penjelasan mengenai proses-proses bisnis yang menyangkut topik pembahasan dari kerja praktik/ tugas akhir Anda. </w:t>
      </w:r>
    </w:p>
    <w:p>
      <w:pPr>
        <w:pStyle w:val="ReportContent"/>
        <w:rPr/>
      </w:pPr>
      <w:r>
        <w:rPr/>
        <w:t xml:space="preserve">Apabila kerja praktik/ tugas akhir Anda merupakan pengembangan aplikasi, Anda akan mengemukakan analisis (penjelasan sistem yang sedang berjalan saat ini, penjelasan proses bisnis, dan memodelkannya dengan sejumlah </w:t>
      </w:r>
      <w:r>
        <w:rPr>
          <w:i/>
        </w:rPr>
        <w:t>tools</w:t>
      </w:r>
      <w:r>
        <w:rPr/>
        <w:t xml:space="preserve"> misalnya menggunakan </w:t>
      </w:r>
      <w:r>
        <w:rPr>
          <w:i/>
        </w:rPr>
        <w:t>flowchart</w:t>
      </w:r>
      <w:r>
        <w:rPr/>
        <w:t xml:space="preserve">). Tahap selanjutnya adalah penjelasan mengenai gambaran keseluruhan yang terdiri dari persyaratan antarmuka eksternal, antarmuka dengan pengguna, antarmuka perangkat keras, antarmuka perangkat lunak dan antarmuka komunikasi. Tahap selanjutnya adalah penjelasan desain perangkat lunak yang meliputi pemodelan perangkat lunak (dapat menggunakan UML atau DFD), desain penyimpanan data, dan desain antarmuka. Bila Anda menggunakan DFD, maka lengkapi dengan diagram konteks, DFD level 1, 2, dst., </w:t>
      </w:r>
      <w:r>
        <w:rPr>
          <w:i/>
        </w:rPr>
        <w:t>process specification</w:t>
      </w:r>
      <w:r>
        <w:rPr/>
        <w:t xml:space="preserve">, dan </w:t>
      </w:r>
      <w:r>
        <w:rPr>
          <w:i/>
        </w:rPr>
        <w:t>data dictionary</w:t>
      </w:r>
      <w:r>
        <w:rPr/>
        <w:t xml:space="preserve">. Bila menggunakan UML, lengkapi dengan </w:t>
      </w:r>
      <w:r>
        <w:rPr>
          <w:i/>
        </w:rPr>
        <w:t>use</w:t>
      </w:r>
      <w:r>
        <w:rPr/>
        <w:t xml:space="preserve"> </w:t>
      </w:r>
      <w:r>
        <w:rPr>
          <w:i/>
        </w:rPr>
        <w:t>case</w:t>
      </w:r>
      <w:r>
        <w:rPr/>
        <w:t xml:space="preserve">, </w:t>
      </w:r>
      <w:r>
        <w:rPr>
          <w:i/>
        </w:rPr>
        <w:t>activity</w:t>
      </w:r>
      <w:r>
        <w:rPr/>
        <w:t xml:space="preserve">, </w:t>
      </w:r>
      <w:r>
        <w:rPr>
          <w:i/>
        </w:rPr>
        <w:t>sequence</w:t>
      </w:r>
      <w:r>
        <w:rPr/>
        <w:t xml:space="preserve">, dan </w:t>
      </w:r>
      <w:r>
        <w:rPr>
          <w:i/>
        </w:rPr>
        <w:t>class diagram</w:t>
      </w:r>
      <w:r>
        <w:rPr/>
        <w:t xml:space="preserve"> (bisa bertambah sesuai kebutuhan).</w:t>
      </w:r>
    </w:p>
    <w:p>
      <w:pPr>
        <w:pStyle w:val="ReportContent"/>
        <w:rPr/>
      </w:pPr>
      <w:r>
        <w:rPr/>
        <w:t xml:space="preserve">Bila merupakan audit/ analisis, berarti bagian ini akan membahas apa saja sub-proses yang akan diaudit beserta analisis lengkap berdasarkan standar yang dipakai. Lengkapi observasi, analisis dan evaluasi/ penilaian hasilnya. Sesuaikan sub-bab yang dibutuhkan, dan gunakan </w:t>
      </w:r>
      <w:r>
        <w:rPr>
          <w:i/>
        </w:rPr>
        <w:t>heading</w:t>
      </w:r>
      <w:r>
        <w:rPr/>
        <w:t xml:space="preserve"> sesuai yang dibutuhkan.</w:t>
      </w:r>
    </w:p>
    <w:p>
      <w:pPr>
        <w:pStyle w:val="Normal"/>
        <w:rPr/>
      </w:pPr>
      <w:r>
        <w:rPr/>
      </w:r>
    </w:p>
    <w:p>
      <w:pPr>
        <w:pStyle w:val="Heading2"/>
        <w:numPr>
          <w:ilvl w:val="1"/>
          <w:numId w:val="2"/>
        </w:numPr>
        <w:rPr/>
      </w:pPr>
      <w:bookmarkStart w:id="23" w:name="_Toc442447863"/>
      <w:r>
        <w:rPr/>
        <w:t>Sub Topik Bab 3</w:t>
      </w:r>
      <w:bookmarkEnd w:id="23"/>
    </w:p>
    <w:p>
      <w:pPr>
        <w:pStyle w:val="ReportContent"/>
        <w:rPr/>
      </w:pPr>
      <w:r>
        <w:rPr/>
      </w:r>
    </w:p>
    <w:p>
      <w:pPr>
        <w:pStyle w:val="Normal"/>
        <w:rPr/>
      </w:pPr>
      <w:r>
        <w:rPr/>
      </w:r>
    </w:p>
    <w:p>
      <w:pPr>
        <w:pStyle w:val="Heading2"/>
        <w:numPr>
          <w:ilvl w:val="1"/>
          <w:numId w:val="2"/>
        </w:numPr>
        <w:rPr/>
      </w:pPr>
      <w:bookmarkStart w:id="24" w:name="_Toc442447864"/>
      <w:r>
        <w:rPr/>
        <w:t>Sub Topik Bab 3</w:t>
      </w:r>
      <w:bookmarkEnd w:id="24"/>
    </w:p>
    <w:p>
      <w:pPr>
        <w:pStyle w:val="ReportContent"/>
        <w:rPr/>
      </w:pPr>
      <w:r>
        <w:rPr/>
      </w:r>
    </w:p>
    <w:p>
      <w:pPr>
        <w:sectPr>
          <w:headerReference w:type="default" r:id="rId31"/>
          <w:footerReference w:type="default" r:id="rId32"/>
          <w:type w:val="nextPage"/>
          <w:pgSz w:w="11906" w:h="16838"/>
          <w:pgMar w:left="2268" w:right="1701" w:header="0" w:top="1701" w:footer="0" w:bottom="1701" w:gutter="0"/>
          <w:pgNumType w:fmt="decimal"/>
          <w:formProt w:val="false"/>
          <w:textDirection w:val="lrTb"/>
          <w:docGrid w:type="default" w:linePitch="360" w:charSpace="0"/>
        </w:sectPr>
        <w:pStyle w:val="Normal"/>
        <w:rPr/>
      </w:pPr>
      <w:r>
        <w:rPr/>
      </w:r>
    </w:p>
    <w:p>
      <w:pPr>
        <w:pStyle w:val="Heading1"/>
        <w:numPr>
          <w:ilvl w:val="0"/>
          <w:numId w:val="2"/>
        </w:numPr>
        <w:rPr/>
      </w:pPr>
      <w:r>
        <w:rPr/>
        <w:br/>
      </w:r>
      <w:bookmarkStart w:id="25" w:name="_Toc442447865"/>
      <w:r>
        <w:rPr/>
        <w:t>IMPLEMENTASI</w:t>
      </w:r>
      <w:bookmarkEnd w:id="25"/>
    </w:p>
    <w:p>
      <w:pPr>
        <w:pStyle w:val="Normal"/>
        <w:rPr/>
      </w:pPr>
      <w:r>
        <w:rPr/>
      </w:r>
    </w:p>
    <w:p>
      <w:pPr>
        <w:pStyle w:val="Heading2"/>
        <w:numPr>
          <w:ilvl w:val="1"/>
          <w:numId w:val="2"/>
        </w:numPr>
        <w:rPr/>
      </w:pPr>
      <w:bookmarkStart w:id="26" w:name="_Toc442447866"/>
      <w:r>
        <w:rPr/>
        <w:t>Sub Topik Bab 4</w:t>
      </w:r>
      <w:bookmarkEnd w:id="26"/>
    </w:p>
    <w:p>
      <w:pPr>
        <w:pStyle w:val="ReportContent"/>
        <w:rPr/>
      </w:pPr>
      <w:r>
        <w:rPr/>
        <w:t>Penjelasan ....</w:t>
      </w:r>
    </w:p>
    <w:p>
      <w:pPr>
        <w:pStyle w:val="Normal"/>
        <w:rPr/>
      </w:pPr>
      <w:r>
        <w:rPr/>
      </w:r>
    </w:p>
    <w:p>
      <w:pPr>
        <w:pStyle w:val="Heading2"/>
        <w:numPr>
          <w:ilvl w:val="1"/>
          <w:numId w:val="2"/>
        </w:numPr>
        <w:rPr/>
      </w:pPr>
      <w:bookmarkStart w:id="27" w:name="_Toc442447867"/>
      <w:r>
        <w:rPr/>
        <w:t>Sub Topik Bab 4</w:t>
      </w:r>
      <w:bookmarkEnd w:id="27"/>
    </w:p>
    <w:p>
      <w:pPr>
        <w:pStyle w:val="ReportContent"/>
        <w:rPr/>
      </w:pPr>
      <w:r>
        <w:rPr/>
        <w:t>Penjelasan ....</w:t>
      </w:r>
    </w:p>
    <w:p>
      <w:pPr>
        <w:pStyle w:val="Normal"/>
        <w:rPr/>
      </w:pPr>
      <w:r>
        <w:rPr/>
      </w:r>
    </w:p>
    <w:p>
      <w:pPr>
        <w:pStyle w:val="Heading2"/>
        <w:numPr>
          <w:ilvl w:val="1"/>
          <w:numId w:val="2"/>
        </w:numPr>
        <w:rPr/>
      </w:pPr>
      <w:bookmarkStart w:id="28" w:name="_Toc442447868"/>
      <w:r>
        <w:rPr/>
        <w:t>Sub Topik Bab 4</w:t>
      </w:r>
      <w:bookmarkEnd w:id="28"/>
    </w:p>
    <w:p>
      <w:pPr>
        <w:pStyle w:val="ReportContent"/>
        <w:rPr/>
      </w:pPr>
      <w:r>
        <w:rPr/>
        <w:t>Penjelasan ....</w:t>
      </w:r>
    </w:p>
    <w:p>
      <w:pPr>
        <w:sectPr>
          <w:headerReference w:type="default" r:id="rId33"/>
          <w:footerReference w:type="default" r:id="rId34"/>
          <w:type w:val="nextPage"/>
          <w:pgSz w:w="11906" w:h="16838"/>
          <w:pgMar w:left="2268" w:right="1701" w:header="0" w:top="1701" w:footer="0" w:bottom="1701" w:gutter="0"/>
          <w:pgNumType w:fmt="decimal"/>
          <w:formProt w:val="false"/>
          <w:textDirection w:val="lrTb"/>
          <w:docGrid w:type="default" w:linePitch="360" w:charSpace="0"/>
        </w:sectPr>
        <w:pStyle w:val="Normal"/>
        <w:rPr/>
      </w:pPr>
      <w:r>
        <w:rPr/>
      </w:r>
    </w:p>
    <w:p>
      <w:pPr>
        <w:pStyle w:val="Heading1"/>
        <w:numPr>
          <w:ilvl w:val="0"/>
          <w:numId w:val="2"/>
        </w:numPr>
        <w:rPr/>
      </w:pPr>
      <w:r>
        <w:rPr/>
        <w:br/>
      </w:r>
      <w:bookmarkStart w:id="29" w:name="_Toc442447869"/>
      <w:r>
        <w:rPr/>
        <w:t>PENGUJIAN</w:t>
      </w:r>
      <w:bookmarkEnd w:id="29"/>
    </w:p>
    <w:p>
      <w:pPr>
        <w:pStyle w:val="Normal"/>
        <w:rPr/>
      </w:pPr>
      <w:r>
        <w:rPr/>
      </w:r>
    </w:p>
    <w:p>
      <w:pPr>
        <w:pStyle w:val="Heading2"/>
        <w:numPr>
          <w:ilvl w:val="1"/>
          <w:numId w:val="2"/>
        </w:numPr>
        <w:rPr/>
      </w:pPr>
      <w:bookmarkStart w:id="30" w:name="_Toc442447870"/>
      <w:r>
        <w:rPr/>
        <w:t>Sub Topik Bab 5</w:t>
      </w:r>
      <w:bookmarkEnd w:id="30"/>
    </w:p>
    <w:p>
      <w:pPr>
        <w:pStyle w:val="ReportContent"/>
        <w:rPr/>
      </w:pPr>
      <w:r>
        <w:rPr/>
        <w:t>(Style: Report Content). Bab 5 ini berisi pembahasan dan uji coba hasil penelitian yang Anda lakukan. Berupa hasil pengujian aplikasi, jika kerja praktik/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pPr>
        <w:pStyle w:val="Normal"/>
        <w:rPr/>
      </w:pPr>
      <w:r>
        <w:rPr/>
      </w:r>
    </w:p>
    <w:p>
      <w:pPr>
        <w:pStyle w:val="Heading2"/>
        <w:numPr>
          <w:ilvl w:val="1"/>
          <w:numId w:val="2"/>
        </w:numPr>
        <w:rPr/>
      </w:pPr>
      <w:bookmarkStart w:id="31" w:name="_Toc442447871"/>
      <w:r>
        <w:rPr/>
        <w:t xml:space="preserve">Pengujian </w:t>
      </w:r>
      <w:r>
        <w:rPr>
          <w:i/>
        </w:rPr>
        <w:t>Black Box</w:t>
      </w:r>
      <w:bookmarkEnd w:id="31"/>
    </w:p>
    <w:p>
      <w:pPr>
        <w:pStyle w:val="ReportContent"/>
        <w:rPr/>
      </w:pPr>
      <w:r>
        <w:rPr/>
      </w:r>
    </w:p>
    <w:p>
      <w:pPr>
        <w:pStyle w:val="Normal"/>
        <w:rPr/>
      </w:pPr>
      <w:r>
        <w:rPr/>
      </w:r>
    </w:p>
    <w:p>
      <w:pPr>
        <w:pStyle w:val="Heading2"/>
        <w:numPr>
          <w:ilvl w:val="1"/>
          <w:numId w:val="2"/>
        </w:numPr>
        <w:rPr/>
      </w:pPr>
      <w:bookmarkStart w:id="32" w:name="_Toc442447872"/>
      <w:r>
        <w:rPr/>
        <w:t xml:space="preserve">Pengujian </w:t>
      </w:r>
      <w:r>
        <w:rPr>
          <w:i/>
        </w:rPr>
        <w:t>White</w:t>
      </w:r>
      <w:r>
        <w:rPr/>
        <w:t xml:space="preserve"> </w:t>
      </w:r>
      <w:r>
        <w:rPr>
          <w:i/>
        </w:rPr>
        <w:t>Box</w:t>
      </w:r>
      <w:bookmarkEnd w:id="32"/>
    </w:p>
    <w:p>
      <w:pPr>
        <w:pStyle w:val="ReportContent"/>
        <w:rPr/>
      </w:pPr>
      <w:r>
        <w:rPr/>
      </w:r>
    </w:p>
    <w:p>
      <w:pPr>
        <w:pStyle w:val="Normal"/>
        <w:rPr/>
      </w:pPr>
      <w:r>
        <w:rPr/>
      </w:r>
    </w:p>
    <w:p>
      <w:pPr>
        <w:pStyle w:val="Heading2"/>
        <w:numPr>
          <w:ilvl w:val="1"/>
          <w:numId w:val="2"/>
        </w:numPr>
        <w:rPr/>
      </w:pPr>
      <w:bookmarkStart w:id="33" w:name="_Toc442447873"/>
      <w:r>
        <w:rPr>
          <w:i/>
        </w:rPr>
        <w:t>User</w:t>
      </w:r>
      <w:r>
        <w:rPr/>
        <w:t xml:space="preserve"> </w:t>
      </w:r>
      <w:r>
        <w:rPr>
          <w:i/>
        </w:rPr>
        <w:t>Acceptance</w:t>
      </w:r>
      <w:r>
        <w:rPr/>
        <w:t xml:space="preserve"> </w:t>
      </w:r>
      <w:r>
        <w:rPr>
          <w:i/>
        </w:rPr>
        <w:t>Test</w:t>
      </w:r>
      <w:bookmarkEnd w:id="33"/>
    </w:p>
    <w:p>
      <w:pPr>
        <w:pStyle w:val="ReportContent"/>
        <w:rPr/>
      </w:pPr>
      <w:r>
        <w:rPr/>
      </w:r>
    </w:p>
    <w:p>
      <w:pPr>
        <w:pStyle w:val="Normal"/>
        <w:rPr/>
      </w:pPr>
      <w:r>
        <w:rPr/>
      </w:r>
    </w:p>
    <w:p>
      <w:pPr>
        <w:pStyle w:val="Heading2"/>
        <w:numPr>
          <w:ilvl w:val="1"/>
          <w:numId w:val="2"/>
        </w:numPr>
        <w:rPr/>
      </w:pPr>
      <w:bookmarkStart w:id="34" w:name="_Toc442447874"/>
      <w:r>
        <w:rPr>
          <w:i/>
        </w:rPr>
        <w:t>Benchmarking</w:t>
      </w:r>
      <w:bookmarkEnd w:id="34"/>
    </w:p>
    <w:p>
      <w:pPr>
        <w:pStyle w:val="ReportContent"/>
        <w:rPr/>
      </w:pPr>
      <w:r>
        <w:rPr/>
      </w:r>
    </w:p>
    <w:p>
      <w:pPr>
        <w:sectPr>
          <w:headerReference w:type="default" r:id="rId35"/>
          <w:footerReference w:type="default" r:id="rId36"/>
          <w:type w:val="nextPage"/>
          <w:pgSz w:w="11906" w:h="16838"/>
          <w:pgMar w:left="2268" w:right="1701" w:header="0" w:top="1701" w:footer="0" w:bottom="1701" w:gutter="0"/>
          <w:pgNumType w:fmt="decimal"/>
          <w:formProt w:val="false"/>
          <w:textDirection w:val="lrTb"/>
          <w:docGrid w:type="default" w:linePitch="360" w:charSpace="0"/>
        </w:sectPr>
        <w:pStyle w:val="Normal"/>
        <w:rPr/>
      </w:pPr>
      <w:r>
        <w:rPr/>
      </w:r>
    </w:p>
    <w:p>
      <w:pPr>
        <w:pStyle w:val="Heading1"/>
        <w:numPr>
          <w:ilvl w:val="0"/>
          <w:numId w:val="2"/>
        </w:numPr>
        <w:rPr/>
      </w:pPr>
      <w:r>
        <w:rPr/>
        <w:br/>
      </w:r>
      <w:bookmarkStart w:id="35" w:name="_Toc442447875"/>
      <w:r>
        <w:rPr/>
        <w:t>SIMPULAN DAN SARAN</w:t>
      </w:r>
      <w:bookmarkEnd w:id="35"/>
    </w:p>
    <w:p>
      <w:pPr>
        <w:pStyle w:val="Normal"/>
        <w:rPr/>
      </w:pPr>
      <w:r>
        <w:rPr/>
      </w:r>
    </w:p>
    <w:p>
      <w:pPr>
        <w:pStyle w:val="Heading2"/>
        <w:numPr>
          <w:ilvl w:val="1"/>
          <w:numId w:val="2"/>
        </w:numPr>
        <w:rPr/>
      </w:pPr>
      <w:bookmarkStart w:id="36" w:name="_Toc442447876"/>
      <w:r>
        <w:rPr/>
        <w:t>Simpulan</w:t>
      </w:r>
      <w:bookmarkEnd w:id="36"/>
    </w:p>
    <w:p>
      <w:pPr>
        <w:pStyle w:val="ReportContent"/>
        <w:rPr/>
      </w:pPr>
      <w:r>
        <w:rPr/>
        <w:t>Simpulan berisi kesimpulan berdasarkan tujuan penelitian Anda. Jelaskan dalam paragraf pengantar, kemudian langsung berikan dalam butiran-butiran yang menjawab tujuan. Jumlah simpulan diharapkan sama dengan jumlah tujuan penelitian.</w:t>
      </w:r>
    </w:p>
    <w:p>
      <w:pPr>
        <w:pStyle w:val="Normal"/>
        <w:rPr/>
      </w:pPr>
      <w:r>
        <w:rPr/>
      </w:r>
    </w:p>
    <w:p>
      <w:pPr>
        <w:pStyle w:val="Heading2"/>
        <w:numPr>
          <w:ilvl w:val="1"/>
          <w:numId w:val="2"/>
        </w:numPr>
        <w:rPr/>
      </w:pPr>
      <w:bookmarkStart w:id="37" w:name="_Toc442447877"/>
      <w:r>
        <w:rPr/>
        <w:t>Saran</w:t>
      </w:r>
      <w:bookmarkEnd w:id="37"/>
    </w:p>
    <w:p>
      <w:pPr>
        <w:pStyle w:val="ReportContent"/>
        <w:rPr/>
      </w:pPr>
      <w:r>
        <w:rPr/>
        <w:t>Saran dapat secara garis besar berisi dua hal yaitu saran untuk pengembangan aplikasi di masa yang akan datang atau saran untuk pelaksanaan penelitian dengan lebih baik di masa yang akan datang.</w:t>
      </w:r>
    </w:p>
    <w:p>
      <w:pPr>
        <w:sectPr>
          <w:headerReference w:type="default" r:id="rId37"/>
          <w:footerReference w:type="default" r:id="rId38"/>
          <w:type w:val="nextPage"/>
          <w:pgSz w:w="11906" w:h="16838"/>
          <w:pgMar w:left="2268" w:right="1701" w:header="0" w:top="1701" w:footer="0" w:bottom="1701" w:gutter="0"/>
          <w:pgNumType w:fmt="decimal"/>
          <w:formProt w:val="false"/>
          <w:textDirection w:val="lrTb"/>
          <w:docGrid w:type="default" w:linePitch="360" w:charSpace="0"/>
        </w:sectPr>
        <w:pStyle w:val="Normal"/>
        <w:rPr/>
      </w:pPr>
      <w:r>
        <w:rPr/>
      </w:r>
    </w:p>
    <w:p>
      <w:pPr>
        <w:pStyle w:val="Heading1"/>
        <w:numPr>
          <w:ilvl w:val="0"/>
          <w:numId w:val="0"/>
        </w:numPr>
        <w:ind w:left="0" w:hanging="0"/>
        <w:rPr/>
      </w:pPr>
      <w:bookmarkStart w:id="38" w:name="_Toc442447878"/>
      <w:r>
        <w:rPr/>
        <w:t>DAFTAR PUSTAKA</w:t>
      </w:r>
      <w:bookmarkEnd w:id="38"/>
    </w:p>
    <w:p>
      <w:pPr>
        <w:pStyle w:val="Normal"/>
        <w:rPr/>
      </w:pPr>
      <w:r>
        <w:fldChar w:fldCharType="begin"/>
      </w:r>
      <w:r>
        <w:rPr/>
        <w:instrText> BIBLIOGRAPHY </w:instrText>
      </w:r>
      <w:r>
        <w:rPr/>
        <w:fldChar w:fldCharType="separate"/>
      </w:r>
      <w:r>
        <w:rPr/>
      </w:r>
    </w:p>
    <w:tbl>
      <w:tblPr>
        <w:tblW w:w="5000" w:type="pct"/>
        <w:jc w:val="left"/>
        <w:tblInd w:w="0" w:type="dxa"/>
        <w:tblCellMar>
          <w:top w:w="15" w:type="dxa"/>
          <w:left w:w="15" w:type="dxa"/>
          <w:bottom w:w="15" w:type="dxa"/>
          <w:right w:w="15" w:type="dxa"/>
        </w:tblCellMar>
        <w:tblLook w:val="04a0" w:noHBand="0" w:noVBand="1" w:firstColumn="1" w:lastRow="0" w:lastColumn="0" w:firstRow="1"/>
      </w:tblPr>
      <w:tblGrid>
        <w:gridCol w:w="354"/>
        <w:gridCol w:w="7582"/>
      </w:tblGrid>
      <w:tr>
        <w:trPr/>
        <w:tc>
          <w:tcPr>
            <w:tcW w:w="354" w:type="dxa"/>
            <w:tcBorders/>
          </w:tcPr>
          <w:p>
            <w:pPr>
              <w:pStyle w:val="Bibliography"/>
              <w:rPr/>
            </w:pPr>
            <w:r>
              <w:rPr/>
              <w:t xml:space="preserve">[1] </w:t>
            </w:r>
          </w:p>
        </w:tc>
        <w:tc>
          <w:tcPr>
            <w:tcW w:w="7582" w:type="dxa"/>
            <w:tcBorders/>
          </w:tcPr>
          <w:p>
            <w:pPr>
              <w:pStyle w:val="Bibliography"/>
              <w:rPr/>
            </w:pPr>
            <w:r>
              <w:rPr/>
              <w:t>Indowebsite, “Penjelasan dan arti website,” [Online]. Available: https://www.indowebsite.id/website/#pengertian-website. [Diakses 21 Mei 2020].</w:t>
            </w:r>
          </w:p>
        </w:tc>
      </w:tr>
      <w:tr>
        <w:trPr/>
        <w:tc>
          <w:tcPr>
            <w:tcW w:w="354" w:type="dxa"/>
            <w:tcBorders/>
          </w:tcPr>
          <w:p>
            <w:pPr>
              <w:pStyle w:val="Bibliography"/>
              <w:rPr/>
            </w:pPr>
            <w:r>
              <w:rPr/>
              <w:t xml:space="preserve">[2] </w:t>
            </w:r>
          </w:p>
        </w:tc>
        <w:tc>
          <w:tcPr>
            <w:tcW w:w="7582" w:type="dxa"/>
            <w:tcBorders/>
          </w:tcPr>
          <w:p>
            <w:pPr>
              <w:pStyle w:val="Bibliography"/>
              <w:rPr/>
            </w:pPr>
            <w:r>
              <w:rPr/>
              <w:t>S. Setiawan, “Pengertian Database Dan Perangkat Lunak,” 4 Januari 2020. [Online]. Available: https://www.gurupendidikan.co.id/pengertian-database/. [Diakses 21 Mei 2020].</w:t>
            </w:r>
          </w:p>
        </w:tc>
      </w:tr>
      <w:tr>
        <w:trPr/>
        <w:tc>
          <w:tcPr>
            <w:tcW w:w="354" w:type="dxa"/>
            <w:tcBorders/>
          </w:tcPr>
          <w:p>
            <w:pPr>
              <w:pStyle w:val="Bibliography"/>
              <w:rPr/>
            </w:pPr>
            <w:r>
              <w:rPr/>
              <w:t xml:space="preserve">[3] </w:t>
            </w:r>
          </w:p>
        </w:tc>
        <w:tc>
          <w:tcPr>
            <w:tcW w:w="7582" w:type="dxa"/>
            <w:tcBorders/>
          </w:tcPr>
          <w:p>
            <w:pPr>
              <w:pStyle w:val="Bibliography"/>
              <w:rPr/>
            </w:pPr>
            <w:r>
              <w:rPr/>
              <w:t>Inixindojogja, “SQL vs NoSQL: Perbedaan dalam Menentukan Pilihan Database,” 21 Juni 2019. [Online]. Available: https://inixindojogja.co.id/sql-vs-nosql-perbedaan-dalam-menentukan-pilihan-database/. [Diakses 9 Oktober 2020].</w:t>
            </w:r>
          </w:p>
        </w:tc>
      </w:tr>
      <w:tr>
        <w:trPr/>
        <w:tc>
          <w:tcPr>
            <w:tcW w:w="354" w:type="dxa"/>
            <w:tcBorders/>
          </w:tcPr>
          <w:p>
            <w:pPr>
              <w:pStyle w:val="Bibliography"/>
              <w:rPr/>
            </w:pPr>
            <w:r>
              <w:rPr/>
              <w:t xml:space="preserve">[4] </w:t>
            </w:r>
          </w:p>
        </w:tc>
        <w:tc>
          <w:tcPr>
            <w:tcW w:w="7582" w:type="dxa"/>
            <w:tcBorders/>
          </w:tcPr>
          <w:p>
            <w:pPr>
              <w:pStyle w:val="Bibliography"/>
              <w:rPr/>
            </w:pPr>
            <w:r>
              <w:rPr/>
              <w:t>Y. K, “Pengertian PHP dan Fungsinya,” Niagahoster, 17 Januari 2019. [Online]. Available: https://www.niagahoster.co.id/blog/pengertian-php/. [Diakses 9 Oktober 2020].</w:t>
            </w:r>
          </w:p>
        </w:tc>
      </w:tr>
      <w:tr>
        <w:trPr/>
        <w:tc>
          <w:tcPr>
            <w:tcW w:w="354" w:type="dxa"/>
            <w:tcBorders/>
          </w:tcPr>
          <w:p>
            <w:pPr>
              <w:pStyle w:val="Bibliography"/>
              <w:rPr/>
            </w:pPr>
            <w:r>
              <w:rPr/>
              <w:t xml:space="preserve">[5] </w:t>
            </w:r>
          </w:p>
        </w:tc>
        <w:tc>
          <w:tcPr>
            <w:tcW w:w="7582" w:type="dxa"/>
            <w:tcBorders/>
          </w:tcPr>
          <w:p>
            <w:pPr>
              <w:pStyle w:val="Bibliography"/>
              <w:rPr/>
            </w:pPr>
            <w:r>
              <w:rPr/>
              <w:t>Y. K, “Laravel Framework: Pengertian, Keunggulan &amp; Tips untuk Pemula,” Niagahoster, 28 Juni 2019. [Online]. Available: https://www.niagahoster.co.id/blog/laravel-adalah/. [Diakses 9 Oktober 2020].</w:t>
            </w:r>
          </w:p>
        </w:tc>
      </w:tr>
      <w:tr>
        <w:trPr/>
        <w:tc>
          <w:tcPr>
            <w:tcW w:w="354" w:type="dxa"/>
            <w:tcBorders/>
          </w:tcPr>
          <w:p>
            <w:pPr>
              <w:pStyle w:val="Bibliography"/>
              <w:rPr/>
            </w:pPr>
            <w:r>
              <w:rPr/>
              <w:t xml:space="preserve">[6] </w:t>
            </w:r>
          </w:p>
        </w:tc>
        <w:tc>
          <w:tcPr>
            <w:tcW w:w="7582" w:type="dxa"/>
            <w:tcBorders/>
          </w:tcPr>
          <w:p>
            <w:pPr>
              <w:pStyle w:val="Bibliography"/>
              <w:rPr/>
            </w:pPr>
            <w:r>
              <w:rPr/>
              <w:t>idCloudHost, “Pengertian dan Keunggulan Framework Laravel,” 7 Juni 2016. [Online]. Available: https://idcloudhost.com/pengertian-dan-keunggulan-framework-laravel/. [Diakses 9 Oktober 2020].</w:t>
            </w:r>
          </w:p>
        </w:tc>
      </w:tr>
      <w:tr>
        <w:trPr/>
        <w:tc>
          <w:tcPr>
            <w:tcW w:w="354" w:type="dxa"/>
            <w:tcBorders/>
          </w:tcPr>
          <w:p>
            <w:pPr>
              <w:pStyle w:val="Bibliography"/>
              <w:rPr/>
            </w:pPr>
            <w:r>
              <w:rPr/>
              <w:t xml:space="preserve">[7] </w:t>
            </w:r>
          </w:p>
        </w:tc>
        <w:tc>
          <w:tcPr>
            <w:tcW w:w="7582" w:type="dxa"/>
            <w:tcBorders/>
          </w:tcPr>
          <w:p>
            <w:pPr>
              <w:pStyle w:val="Bibliography"/>
              <w:rPr/>
            </w:pPr>
            <w:r>
              <w:rPr/>
              <w:t>A. Sandi, “Mengenal Apa itu Web API,” Codepolitan, 16 November 2017. [Online]. Available: https://www.codepolitan.com/mengenal-apa-itu-web-api-5a0c2855799c8. [Diakses 10 10 2020].</w:t>
            </w:r>
          </w:p>
        </w:tc>
      </w:tr>
    </w:tbl>
    <w:p>
      <w:pPr>
        <w:pStyle w:val="Normal"/>
        <w:rPr>
          <w:rFonts w:eastAsia="Times New Roman"/>
        </w:rPr>
      </w:pPr>
      <w:r>
        <w:rPr/>
      </w:r>
      <w:r>
        <w:rPr/>
        <w:fldChar w:fldCharType="end"/>
      </w:r>
    </w:p>
    <w:p>
      <w:pPr>
        <w:sectPr>
          <w:headerReference w:type="default" r:id="rId39"/>
          <w:footerReference w:type="default" r:id="rId40"/>
          <w:type w:val="nextPage"/>
          <w:pgSz w:w="11906" w:h="16838"/>
          <w:pgMar w:left="2268" w:right="1701" w:header="720" w:top="1701" w:footer="720" w:bottom="1701" w:gutter="0"/>
          <w:pgNumType w:fmt="decimal"/>
          <w:formProt w:val="false"/>
          <w:textDirection w:val="lrTb"/>
          <w:docGrid w:type="default" w:linePitch="360" w:charSpace="0"/>
        </w:sectPr>
        <w:pStyle w:val="Normal"/>
        <w:rPr/>
      </w:pPr>
      <w:r>
        <w:rPr/>
      </w:r>
    </w:p>
    <w:p>
      <w:pPr>
        <w:pStyle w:val="Heading9"/>
        <w:numPr>
          <w:ilvl w:val="8"/>
          <w:numId w:val="2"/>
        </w:numPr>
        <w:rPr/>
      </w:pPr>
      <w:bookmarkStart w:id="39" w:name="_Toc442447879"/>
      <w:r>
        <w:rPr/>
        <w:t>NAMA LAMPIRAN</w:t>
      </w:r>
      <w:bookmarkEnd w:id="39"/>
    </w:p>
    <w:p>
      <w:pPr>
        <w:sectPr>
          <w:headerReference w:type="default" r:id="rId41"/>
          <w:footerReference w:type="default" r:id="rId42"/>
          <w:type w:val="nextPage"/>
          <w:pgSz w:w="11906" w:h="16838"/>
          <w:pgMar w:left="2268" w:right="1701" w:header="720" w:top="1701" w:footer="720" w:bottom="1701" w:gutter="0"/>
          <w:pgNumType w:start="1" w:fmt="decimal"/>
          <w:formProt w:val="false"/>
          <w:textDirection w:val="lrTb"/>
          <w:docGrid w:type="default" w:linePitch="360" w:charSpace="0"/>
        </w:sectPr>
        <w:pStyle w:val="Normal"/>
        <w:rPr/>
      </w:pPr>
      <w:r>
        <w:rPr/>
      </w:r>
    </w:p>
    <w:p>
      <w:pPr>
        <w:sectPr>
          <w:headerReference w:type="default" r:id="rId43"/>
          <w:footerReference w:type="default" r:id="rId44"/>
          <w:type w:val="nextPage"/>
          <w:pgSz w:w="11906" w:h="16838"/>
          <w:pgMar w:left="2268" w:right="1701" w:header="720" w:top="1701" w:footer="720" w:bottom="1701" w:gutter="0"/>
          <w:pgNumType w:start="1" w:fmt="decimal"/>
          <w:formProt w:val="false"/>
          <w:textDirection w:val="lrTb"/>
          <w:docGrid w:type="default" w:linePitch="360" w:charSpace="0"/>
        </w:sectPr>
        <w:pStyle w:val="Heading9"/>
        <w:numPr>
          <w:ilvl w:val="8"/>
          <w:numId w:val="2"/>
        </w:numPr>
        <w:rPr/>
      </w:pPr>
      <w:r>
        <w:rPr/>
        <w:t xml:space="preserve"> </w:t>
      </w:r>
      <w:bookmarkStart w:id="40" w:name="_Toc442447880"/>
      <w:r>
        <w:rPr/>
        <w:t>NAMA LAMPIRAN</w:t>
      </w:r>
      <w:bookmarkEnd w:id="40"/>
    </w:p>
    <w:p>
      <w:pPr>
        <w:sectPr>
          <w:headerReference w:type="default" r:id="rId45"/>
          <w:footerReference w:type="default" r:id="rId46"/>
          <w:type w:val="nextPage"/>
          <w:pgSz w:w="11906" w:h="16838"/>
          <w:pgMar w:left="2268" w:right="1701" w:header="720" w:top="1701" w:footer="720" w:bottom="1701" w:gutter="0"/>
          <w:pgNumType w:start="1" w:fmt="decimal"/>
          <w:formProt w:val="false"/>
          <w:textDirection w:val="lrTb"/>
          <w:docGrid w:type="default" w:linePitch="360" w:charSpace="0"/>
        </w:sectPr>
        <w:pStyle w:val="Heading9"/>
        <w:numPr>
          <w:ilvl w:val="8"/>
          <w:numId w:val="2"/>
        </w:numPr>
        <w:rPr/>
      </w:pPr>
      <w:bookmarkStart w:id="41" w:name="_Toc442447881"/>
      <w:r>
        <w:rPr/>
        <w:t>NAMA LAMPIRAN</w:t>
      </w:r>
      <w:bookmarkEnd w:id="41"/>
    </w:p>
    <w:p>
      <w:pPr>
        <w:pStyle w:val="Normal"/>
        <w:jc w:val="center"/>
        <w:rPr>
          <w:b/>
          <w:b/>
          <w:sz w:val="32"/>
        </w:rPr>
      </w:pPr>
      <w:r>
        <w:rPr>
          <w:b/>
          <w:sz w:val="32"/>
        </w:rPr>
        <w:t>RIWAYAT HIDUP PENULIS</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2A8837D">
                <wp:simplePos x="0" y="0"/>
                <wp:positionH relativeFrom="column">
                  <wp:posOffset>3789045</wp:posOffset>
                </wp:positionH>
                <wp:positionV relativeFrom="paragraph">
                  <wp:posOffset>49530</wp:posOffset>
                </wp:positionV>
                <wp:extent cx="1219835" cy="1591310"/>
                <wp:effectExtent l="0" t="0" r="19050" b="28575"/>
                <wp:wrapSquare wrapText="bothSides"/>
                <wp:docPr id="2" name="Text Box 5"/>
                <a:graphic xmlns:a="http://schemas.openxmlformats.org/drawingml/2006/main">
                  <a:graphicData uri="http://schemas.microsoft.com/office/word/2010/wordprocessingShape">
                    <wps:wsp>
                      <wps:cNvSpPr/>
                      <wps:spPr>
                        <a:xfrm>
                          <a:off x="0" y="0"/>
                          <a:ext cx="1219320" cy="1590840"/>
                        </a:xfrm>
                        <a:prstGeom prst="rect">
                          <a:avLst/>
                        </a:prstGeom>
                        <a:solidFill>
                          <a:schemeClr val="lt1"/>
                        </a:solidFill>
                        <a:ln w="6480">
                          <a:round/>
                        </a:ln>
                      </wps:spPr>
                      <wps:style>
                        <a:lnRef idx="0">
                          <a:schemeClr val="accent1"/>
                        </a:lnRef>
                        <a:fillRef idx="0">
                          <a:schemeClr val="accent1"/>
                        </a:fillRef>
                        <a:effectRef idx="0">
                          <a:schemeClr val="accent1"/>
                        </a:effectRef>
                        <a:fontRef idx="minor"/>
                      </wps:style>
                      <wps:txbx>
                        <w:txbxContent>
                          <w:p>
                            <w:pPr>
                              <w:pStyle w:val="FrameContents"/>
                              <w:jc w:val="center"/>
                              <w:rPr>
                                <w:color w:val="000000"/>
                              </w:rPr>
                            </w:pPr>
                            <w:r>
                              <w:rPr>
                                <w:color w:val="000000"/>
                              </w:rPr>
                              <w:t>Pas foto</w:t>
                            </w:r>
                          </w:p>
                          <w:p>
                            <w:pPr>
                              <w:pStyle w:val="FrameContents"/>
                              <w:jc w:val="center"/>
                              <w:rPr>
                                <w:color w:val="000000"/>
                              </w:rPr>
                            </w:pPr>
                            <w:r>
                              <w:rPr>
                                <w:color w:val="000000"/>
                              </w:rPr>
                              <w:t>formal resmi</w:t>
                            </w:r>
                          </w:p>
                        </w:txbxContent>
                      </wps:txbx>
                      <wps:bodyPr anchor="ctr">
                        <a:noAutofit/>
                      </wps:bodyPr>
                    </wps:wsp>
                  </a:graphicData>
                </a:graphic>
              </wp:anchor>
            </w:drawing>
          </mc:Choice>
          <mc:Fallback>
            <w:pict>
              <v:rect id="shape_0" ID="Text Box 5" fillcolor="white" stroked="t" style="position:absolute;margin-left:298.35pt;margin-top:3.9pt;width:95.95pt;height:125.2pt" wp14:anchorId="52A8837D">
                <w10:wrap type="square"/>
                <v:fill o:detectmouseclick="t" type="solid" color2="black"/>
                <v:stroke color="black" weight="6480" joinstyle="round" endcap="flat"/>
                <v:textbox>
                  <w:txbxContent>
                    <w:p>
                      <w:pPr>
                        <w:pStyle w:val="FrameContents"/>
                        <w:jc w:val="center"/>
                        <w:rPr>
                          <w:color w:val="000000"/>
                        </w:rPr>
                      </w:pPr>
                      <w:r>
                        <w:rPr>
                          <w:color w:val="000000"/>
                        </w:rPr>
                        <w:t>Pas foto</w:t>
                      </w:r>
                    </w:p>
                    <w:p>
                      <w:pPr>
                        <w:pStyle w:val="FrameContents"/>
                        <w:jc w:val="center"/>
                        <w:rPr>
                          <w:color w:val="000000"/>
                        </w:rPr>
                      </w:pPr>
                      <w:r>
                        <w:rPr>
                          <w:color w:val="000000"/>
                        </w:rPr>
                        <w:t>formal resmi</w:t>
                      </w:r>
                    </w:p>
                  </w:txbxContent>
                </v:textbox>
              </v:rect>
            </w:pict>
          </mc:Fallback>
        </mc:AlternateContent>
      </w:r>
      <w:r>
        <w:rPr/>
        <w:t>Riwayat hidup dibuat dengan baik dan benar meliputi hal-hal berikut ini:</w:t>
      </w:r>
    </w:p>
    <w:p>
      <w:pPr>
        <w:pStyle w:val="ListNumber"/>
        <w:numPr>
          <w:ilvl w:val="0"/>
          <w:numId w:val="14"/>
        </w:numPr>
        <w:rPr/>
      </w:pPr>
      <w:r>
        <w:rPr/>
        <w:t>Identitas diri</w:t>
      </w:r>
    </w:p>
    <w:p>
      <w:pPr>
        <w:pStyle w:val="ListNumber"/>
        <w:numPr>
          <w:ilvl w:val="0"/>
          <w:numId w:val="14"/>
        </w:numPr>
        <w:rPr/>
      </w:pPr>
      <w:r>
        <w:rPr/>
        <w:t>Riwayat pendidikan</w:t>
      </w:r>
    </w:p>
    <w:p>
      <w:pPr>
        <w:pStyle w:val="ListNumber"/>
        <w:numPr>
          <w:ilvl w:val="0"/>
          <w:numId w:val="14"/>
        </w:numPr>
        <w:rPr/>
      </w:pPr>
      <w:r>
        <w:rPr/>
        <w:t>Riwayat pekerjaan</w:t>
      </w:r>
    </w:p>
    <w:p>
      <w:pPr>
        <w:pStyle w:val="ListNumber"/>
        <w:numPr>
          <w:ilvl w:val="0"/>
          <w:numId w:val="14"/>
        </w:numPr>
        <w:rPr/>
      </w:pPr>
      <w:r>
        <w:rPr/>
        <w:t>Organisasi yang pernah diikuti</w:t>
      </w:r>
    </w:p>
    <w:p>
      <w:pPr>
        <w:pStyle w:val="ListNumber"/>
        <w:numPr>
          <w:ilvl w:val="0"/>
          <w:numId w:val="14"/>
        </w:numPr>
        <w:rPr/>
      </w:pPr>
      <w:r>
        <w:rPr/>
        <w:t>Prestasi yang pernah diraih</w:t>
      </w:r>
    </w:p>
    <w:p>
      <w:pPr>
        <w:pStyle w:val="ListNumber"/>
        <w:numPr>
          <w:ilvl w:val="0"/>
          <w:numId w:val="14"/>
        </w:numPr>
        <w:rPr/>
      </w:pPr>
      <w:r>
        <w:rPr/>
        <w:t>Hasil karya yang pernah dibuat</w:t>
      </w:r>
    </w:p>
    <w:p>
      <w:pPr>
        <w:pStyle w:val="ListNumber"/>
        <w:numPr>
          <w:ilvl w:val="0"/>
          <w:numId w:val="14"/>
        </w:numPr>
        <w:rPr/>
      </w:pPr>
      <w:r>
        <w:rPr/>
        <w:t>Sertifikat (contohnya: SAP, CISCO, Microsoft, keikutsertaan seminar, konferensi, panitia, dll.)</w:t>
      </w:r>
    </w:p>
    <w:sectPr>
      <w:headerReference w:type="default" r:id="rId47"/>
      <w:footerReference w:type="default" r:id="rId48"/>
      <w:type w:val="nextPage"/>
      <w:pgSz w:w="11906" w:h="16838"/>
      <w:pgMar w:left="2268" w:right="1701" w:header="720" w:top="1701" w:footer="720" w:bottom="1701" w:gutter="0"/>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bby Tan" w:date="2016-02-04T13:52:00Z" w:initials="RT">
    <w:p>
      <w:r>
        <w:rPr>
          <w:rFonts w:ascii="Liberation Serif" w:hAnsi="Liberation Serif" w:eastAsia="DejaVu Sans" w:cs="DejaVu Sans"/>
          <w:lang w:val="en-US" w:eastAsia="en-US" w:bidi="en-US"/>
        </w:rPr>
        <w:t>Diisi dengan program studi Anda</w:t>
      </w:r>
    </w:p>
  </w:comment>
  <w:comment w:id="1" w:author="Robby Tan" w:date="2016-02-05T09:42:00Z" w:initials="RT">
    <w:p>
      <w:r>
        <w:rPr>
          <w:rFonts w:ascii="Liberation Serif" w:hAnsi="Liberation Serif" w:eastAsia="DejaVu Sans" w:cs="DejaVu Sans"/>
          <w:lang w:val="en-US" w:eastAsia="en-US" w:bidi="en-US"/>
        </w:rPr>
        <w:t>Diganti dengan judul Kerja Praktik atau Tugas Akhir Anda</w:t>
      </w:r>
    </w:p>
  </w:comment>
  <w:comment w:id="2" w:author="Robby Tan" w:date="2019-11-15T14:07:00Z" w:initials="RT">
    <w:p>
      <w:r>
        <w:rPr>
          <w:rFonts w:ascii="Liberation Serif" w:hAnsi="Liberation Serif" w:eastAsia="DejaVu Sans" w:cs="DejaVu Sans"/>
          <w:lang w:val="en-US" w:eastAsia="en-US" w:bidi="en-US"/>
        </w:rPr>
        <w:t>Diisi dengan program studi masing-masing</w:t>
      </w:r>
    </w:p>
  </w:comment>
  <w:comment w:id="3" w:author="Robby Tan" w:date="2016-02-03T14:01:00Z" w:initials="RT">
    <w:p>
      <w:r>
        <w:rPr>
          <w:rFonts w:ascii="Liberation Serif" w:hAnsi="Liberation Serif" w:eastAsia="DejaVu Sans" w:cs="DejaVu Sans"/>
          <w:lang w:val="en-US" w:eastAsia="en-US" w:bidi="en-US"/>
        </w:rPr>
        <w:t>Diganti dengan nama masing-masing</w:t>
      </w:r>
    </w:p>
  </w:comment>
  <w:comment w:id="4" w:author="Robby Tan" w:date="2016-02-03T14:01:00Z" w:initials="RT">
    <w:p>
      <w:r>
        <w:rPr>
          <w:rFonts w:ascii="Liberation Serif" w:hAnsi="Liberation Serif" w:eastAsia="DejaVu Sans" w:cs="DejaVu Sans"/>
          <w:lang w:val="en-US" w:eastAsia="en-US" w:bidi="en-US"/>
        </w:rPr>
        <w:t>Diganti dengan NRP masing-masing</w:t>
      </w:r>
    </w:p>
  </w:comment>
  <w:comment w:id="5" w:author="Robby Tan" w:date="2016-02-03T14:00:00Z" w:initials="RT">
    <w:p>
      <w:r>
        <w:rPr>
          <w:rFonts w:ascii="Liberation Serif" w:hAnsi="Liberation Serif" w:eastAsia="DejaVu Sans" w:cs="DejaVu Sans"/>
          <w:lang w:val="en-US" w:eastAsia="en-US" w:bidi="en-US"/>
        </w:rPr>
        <w:t>Diganti dengan program studi masing-masing</w:t>
      </w:r>
    </w:p>
  </w:comment>
  <w:comment w:id="6" w:author="Robby Tan" w:date="2016-02-05T10:36:00Z" w:initials="RT">
    <w:p>
      <w:r>
        <w:rPr>
          <w:rFonts w:ascii="Liberation Serif" w:hAnsi="Liberation Serif" w:eastAsia="DejaVu Sans" w:cs="DejaVu Sans"/>
          <w:lang w:val="en-US" w:eastAsia="en-US" w:bidi="en-US"/>
        </w:rPr>
        <w:t>Diganti dengan tanggal bulan dan tahun pernyataan ditandatangani</w:t>
      </w:r>
    </w:p>
  </w:comment>
  <w:comment w:id="7" w:author="Robby Tan" w:date="2016-02-05T13:59:00Z" w:initials="RT">
    <w:p>
      <w:r>
        <w:rPr>
          <w:rFonts w:ascii="Liberation Serif" w:hAnsi="Liberation Serif" w:eastAsia="DejaVu Sans" w:cs="DejaVu Sans"/>
          <w:lang w:val="en-US" w:eastAsia="en-US" w:bidi="en-US"/>
        </w:rPr>
        <w:t>Diganti dengan nama masing-masing</w:t>
      </w:r>
    </w:p>
  </w:comment>
  <w:comment w:id="8" w:author="Robby Tan" w:date="2016-02-05T14:00:00Z" w:initials="RT">
    <w:p>
      <w:r>
        <w:rPr>
          <w:rFonts w:ascii="Liberation Serif" w:hAnsi="Liberation Serif" w:eastAsia="DejaVu Sans" w:cs="DejaVu Sans"/>
          <w:lang w:val="en-US" w:eastAsia="en-US" w:bidi="en-US"/>
        </w:rPr>
        <w:t>Diganti dengan NRP masing-masing</w:t>
      </w:r>
    </w:p>
  </w:comment>
  <w:comment w:id="9" w:author="Robby Tan" w:date="2016-02-03T14:02:00Z" w:initials="RT">
    <w:p>
      <w:r>
        <w:rPr>
          <w:rFonts w:ascii="Liberation Serif" w:hAnsi="Liberation Serif" w:eastAsia="DejaVu Sans" w:cs="DejaVu Sans"/>
          <w:lang w:val="en-US" w:eastAsia="en-US" w:bidi="en-US"/>
        </w:rPr>
        <w:t>Diganti dengan nama masing-masing</w:t>
      </w:r>
    </w:p>
  </w:comment>
  <w:comment w:id="10" w:author="Robby Tan" w:date="2016-02-03T14:02:00Z" w:initials="RT">
    <w:p>
      <w:r>
        <w:rPr>
          <w:rFonts w:ascii="Liberation Serif" w:hAnsi="Liberation Serif" w:eastAsia="DejaVu Sans" w:cs="DejaVu Sans"/>
          <w:lang w:val="en-US" w:eastAsia="en-US" w:bidi="en-US"/>
        </w:rPr>
        <w:t>Diganti dengan NRP masing-masing</w:t>
      </w:r>
    </w:p>
  </w:comment>
  <w:comment w:id="11" w:author="Robby Tan" w:date="2016-02-03T14:03:00Z" w:initials="RT">
    <w:p>
      <w:r>
        <w:rPr>
          <w:rFonts w:ascii="Liberation Serif" w:hAnsi="Liberation Serif" w:eastAsia="DejaVu Sans" w:cs="DejaVu Sans"/>
          <w:lang w:val="en-US" w:eastAsia="en-US" w:bidi="en-US"/>
        </w:rPr>
        <w:t>Diganti dengan program studi masing-masing</w:t>
      </w:r>
    </w:p>
  </w:comment>
  <w:comment w:id="12" w:author="Robby Tan" w:date="2016-02-03T14:02:00Z" w:initials="RT">
    <w:p>
      <w:r>
        <w:rPr>
          <w:rFonts w:ascii="Liberation Serif" w:hAnsi="Liberation Serif" w:eastAsia="DejaVu Sans" w:cs="DejaVu Sans"/>
          <w:lang w:val="en-US" w:eastAsia="en-US" w:bidi="en-US"/>
        </w:rPr>
        <w:t>Diganti dengan judul KP atau TA masing-masing</w:t>
      </w:r>
    </w:p>
  </w:comment>
  <w:comment w:id="13" w:author="Robby Tan" w:date="2016-02-05T10:36:00Z" w:initials="RT">
    <w:p>
      <w:r>
        <w:rPr>
          <w:rFonts w:ascii="Liberation Serif" w:hAnsi="Liberation Serif" w:eastAsia="DejaVu Sans" w:cs="DejaVu Sans"/>
          <w:lang w:val="en-US" w:eastAsia="en-US" w:bidi="en-US"/>
        </w:rPr>
        <w:t>Diganti dengan tanggal bulan dan tahun pernyataan ditandatangani</w:t>
      </w:r>
    </w:p>
  </w:comment>
  <w:comment w:id="14" w:author="Robby Tan" w:date="2016-02-05T13:59:00Z" w:initials="RT">
    <w:p>
      <w:r>
        <w:rPr>
          <w:rFonts w:ascii="Liberation Serif" w:hAnsi="Liberation Serif" w:eastAsia="DejaVu Sans" w:cs="DejaVu Sans"/>
          <w:lang w:val="en-US" w:eastAsia="en-US" w:bidi="en-US"/>
        </w:rPr>
        <w:t>Diganti dengan nama masing-masing</w:t>
      </w:r>
    </w:p>
  </w:comment>
  <w:comment w:id="15" w:author="Robby Tan" w:date="2016-02-05T14:00:00Z" w:initials="RT">
    <w:p>
      <w:r>
        <w:rPr>
          <w:rFonts w:ascii="Liberation Serif" w:hAnsi="Liberation Serif" w:eastAsia="DejaVu Sans" w:cs="DejaVu Sans"/>
          <w:lang w:val="en-US" w:eastAsia="en-US" w:bidi="en-US"/>
        </w:rPr>
        <w:t>Diganti dengan NRP masing-masing</w:t>
      </w:r>
    </w:p>
  </w:comment>
  <w:comment w:id="16" w:author="Robby Tan" w:date="2016-02-03T13:18:00Z" w:initials="RT">
    <w:p>
      <w:r>
        <w:rPr>
          <w:rFonts w:ascii="Liberation Serif" w:hAnsi="Liberation Serif" w:eastAsia="DejaVu Sans" w:cs="DejaVu Sans"/>
          <w:lang w:val="en-US" w:eastAsia="en-US" w:bidi="en-US"/>
        </w:rPr>
        <w:t>Isilah bagian ini dengan daftar singkatan yang digunakan dalam laporan. Urutkan berdasarkan abjad. Daftar singkatan bisa dihilangkan bila tidak ada.</w:t>
      </w:r>
    </w:p>
  </w:comment>
  <w:comment w:id="17" w:author="Robby Tan" w:date="2016-02-03T13:23:00Z" w:initials="RT">
    <w:p>
      <w:r>
        <w:rPr>
          <w:rFonts w:ascii="Liberation Serif" w:hAnsi="Liberation Serif" w:eastAsia="DejaVu Sans" w:cs="DejaVu Sans"/>
          <w:lang w:val="en-US" w:eastAsia="en-US" w:bidi="en-US"/>
        </w:rPr>
        <w:t xml:space="preserve">Isilah bagian ini dengan daftar istilah yang digunakan dalam laporan. Urutkan berdasarkan abjad. Daftar istilah bisa dihilangkan bila tidak ada. Bila Anda menyalin istilah dari buku referensi, maka cantumkan referensi tersebut dengan </w:t>
      </w:r>
      <w:r>
        <w:rPr>
          <w:rFonts w:ascii="Liberation Serif" w:hAnsi="Liberation Serif" w:eastAsia="DejaVu Sans" w:cs="DejaVu Sans"/>
          <w:i/>
          <w:lang w:val="en-US" w:eastAsia="en-US" w:bidi="en-US"/>
        </w:rPr>
        <w:t>cross-reference</w:t>
      </w:r>
      <w:r>
        <w:rPr>
          <w:rFonts w:ascii="Liberation Serif" w:hAnsi="Liberation Serif" w:eastAsia="DejaVu Sans" w:cs="DejaVu Sans"/>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0847880"/>
    </w:sdtPr>
    <w:sdtContent>
      <w:p>
        <w:pPr>
          <w:pStyle w:val="Footer"/>
          <w:jc w:val="center"/>
          <w:rPr/>
        </w:pPr>
        <w:r>
          <w:rPr>
            <w:szCs w:val="20"/>
          </w:rPr>
          <w:fldChar w:fldCharType="begin"/>
        </w:r>
        <w:r>
          <w:rPr>
            <w:szCs w:val="20"/>
          </w:rPr>
          <w:instrText> PAGE </w:instrText>
        </w:r>
        <w:r>
          <w:rPr>
            <w:szCs w:val="20"/>
          </w:rPr>
          <w:fldChar w:fldCharType="separate"/>
        </w:r>
        <w:r>
          <w:rPr>
            <w:szCs w:val="20"/>
          </w:rPr>
          <w:t>i</w:t>
        </w:r>
        <w:r>
          <w:rPr>
            <w:szCs w:val="20"/>
          </w:rPr>
          <w:fldChar w:fldCharType="end"/>
        </w:r>
      </w:p>
    </w:sdtContent>
  </w:sdt>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2824988"/>
    </w:sdtPr>
    <w:sdtContent>
      <w:p>
        <w:pPr>
          <w:pStyle w:val="Footer"/>
          <w:jc w:val="center"/>
          <w:rPr/>
        </w:pPr>
        <w:r>
          <w:rPr>
            <w:szCs w:val="20"/>
          </w:rPr>
          <w:fldChar w:fldCharType="begin"/>
        </w:r>
        <w:r>
          <w:rPr>
            <w:szCs w:val="20"/>
          </w:rPr>
          <w:instrText> PAGE </w:instrText>
        </w:r>
        <w:r>
          <w:rPr>
            <w:szCs w:val="20"/>
          </w:rPr>
          <w:fldChar w:fldCharType="separate"/>
        </w:r>
        <w:r>
          <w:rPr>
            <w:szCs w:val="20"/>
          </w:rPr>
          <w:t>xi</w:t>
        </w:r>
        <w:r>
          <w:rPr>
            <w:szCs w:val="20"/>
          </w:rPr>
          <w:fldChar w:fldCharType="end"/>
        </w:r>
      </w:p>
    </w:sdtContent>
  </w:sdt>
  <w:sdt>
    <w:sdtPr>
      <w:text/>
      <w:id w:val="377249343"/>
      <w:dataBinding w:prefixMappings="xmlns:ns0='http://schemas.openxmlformats.org/officeDocument/2006/extended-properties' " w:xpath="/ns0:Properties[1]/ns0:Company[1]" w:storeItemID="{6668398D-A668-4E3E-A5EB-62B293D839F1}"/>
      <w:alias w:val="Company"/>
    </w:sdtPr>
    <w:sdtContent>
      <w:p>
        <w:pPr>
          <w:pStyle w:val="Footer"/>
          <w:jc w:val="right"/>
          <w:rPr>
            <w:rFonts w:ascii="Arial" w:hAnsi="Arial" w:cs="Arial"/>
            <w:sz w:val="20"/>
            <w:szCs w:val="20"/>
          </w:rPr>
        </w:pPr>
        <w:r>
          <w:rPr>
            <w:rFonts w:cs="Arial" w:ascii="Arial" w:hAnsi="Arial"/>
            <w:sz w:val="20"/>
            <w:szCs w:val="20"/>
          </w:rPr>
          <w:t>Universitas Kristen Maranatha</w:t>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29556463"/>
    </w:sdtPr>
    <w:sdtContent>
      <w:p>
        <w:pPr>
          <w:pStyle w:val="Footer"/>
          <w:jc w:val="center"/>
          <w:rPr/>
        </w:pPr>
        <w:r>
          <w:rPr>
            <w:szCs w:val="20"/>
          </w:rPr>
          <w:fldChar w:fldCharType="begin"/>
        </w:r>
        <w:r>
          <w:rPr>
            <w:szCs w:val="20"/>
          </w:rPr>
          <w:instrText> PAGE </w:instrText>
        </w:r>
        <w:r>
          <w:rPr>
            <w:szCs w:val="20"/>
          </w:rPr>
          <w:fldChar w:fldCharType="separate"/>
        </w:r>
        <w:r>
          <w:rPr>
            <w:szCs w:val="20"/>
          </w:rPr>
          <w:t>xii</w:t>
        </w:r>
        <w:r>
          <w:rPr>
            <w:szCs w:val="20"/>
          </w:rPr>
          <w:fldChar w:fldCharType="end"/>
        </w:r>
      </w:p>
    </w:sdtContent>
  </w:sdt>
  <w:sdt>
    <w:sdtPr>
      <w:text/>
      <w:id w:val="1414416009"/>
      <w:dataBinding w:prefixMappings="xmlns:ns0='http://schemas.openxmlformats.org/officeDocument/2006/extended-properties' " w:xpath="/ns0:Properties[1]/ns0:Company[1]" w:storeItemID="{6668398D-A668-4E3E-A5EB-62B293D839F1}"/>
      <w:alias w:val="Company"/>
    </w:sdtPr>
    <w:sdtContent>
      <w:p>
        <w:pPr>
          <w:pStyle w:val="Footer"/>
          <w:jc w:val="right"/>
          <w:rPr>
            <w:rFonts w:ascii="Arial" w:hAnsi="Arial" w:cs="Arial"/>
            <w:sz w:val="20"/>
            <w:szCs w:val="20"/>
          </w:rPr>
        </w:pPr>
        <w:r>
          <w:rPr>
            <w:rFonts w:cs="Arial" w:ascii="Arial" w:hAnsi="Arial"/>
            <w:sz w:val="20"/>
            <w:szCs w:val="20"/>
          </w:rPr>
          <w:t>Universitas Kristen Maranatha</w:t>
        </w:r>
      </w:p>
    </w:sdtContent>
  </w:sdt>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7592930"/>
    </w:sdtPr>
    <w:sdtContent>
      <w:p>
        <w:pPr>
          <w:pStyle w:val="Footer"/>
          <w:jc w:val="center"/>
          <w:rPr/>
        </w:pPr>
        <w:r>
          <w:rPr>
            <w:szCs w:val="20"/>
          </w:rPr>
          <w:fldChar w:fldCharType="begin"/>
        </w:r>
        <w:r>
          <w:rPr>
            <w:szCs w:val="20"/>
          </w:rPr>
          <w:instrText> PAGE </w:instrText>
        </w:r>
        <w:r>
          <w:rPr>
            <w:szCs w:val="20"/>
          </w:rPr>
          <w:fldChar w:fldCharType="separate"/>
        </w:r>
        <w:r>
          <w:rPr>
            <w:szCs w:val="20"/>
          </w:rPr>
          <w:t>xiii</w:t>
        </w:r>
        <w:r>
          <w:rPr>
            <w:szCs w:val="20"/>
          </w:rPr>
          <w:fldChar w:fldCharType="end"/>
        </w:r>
      </w:p>
    </w:sdtContent>
  </w:sdt>
  <w:sdt>
    <w:sdtPr>
      <w:text/>
      <w:id w:val="1283524022"/>
      <w:dataBinding w:prefixMappings="xmlns:ns0='http://schemas.openxmlformats.org/officeDocument/2006/extended-properties' " w:xpath="/ns0:Properties[1]/ns0:Company[1]" w:storeItemID="{6668398D-A668-4E3E-A5EB-62B293D839F1}"/>
      <w:alias w:val="Company"/>
    </w:sdtPr>
    <w:sdtContent>
      <w:p>
        <w:pPr>
          <w:pStyle w:val="Footer"/>
          <w:jc w:val="right"/>
          <w:rPr>
            <w:rFonts w:ascii="Arial" w:hAnsi="Arial" w:cs="Arial"/>
            <w:sz w:val="20"/>
            <w:szCs w:val="20"/>
          </w:rPr>
        </w:pPr>
        <w:r>
          <w:rPr>
            <w:rFonts w:cs="Arial" w:ascii="Arial" w:hAnsi="Arial"/>
            <w:sz w:val="20"/>
            <w:szCs w:val="20"/>
          </w:rPr>
          <w:t>Universitas Kristen Maranatha</w:t>
        </w:r>
      </w:p>
    </w:sdtContent>
  </w:sdt>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771121964"/>
      <w:dataBinding w:prefixMappings="xmlns:ns0='http://schemas.openxmlformats.org/officeDocument/2006/extended-properties' " w:xpath="/ns0:Properties[1]/ns0:Company[1]" w:storeItemID="{6668398D-A668-4E3E-A5EB-62B293D839F1}"/>
      <w:alias w:val="Company"/>
    </w:sdtPr>
    <w:sdtContent>
      <w:p>
        <w:pPr>
          <w:pStyle w:val="Footer"/>
          <w:jc w:val="right"/>
          <w:rPr>
            <w:rFonts w:ascii="Arial" w:hAnsi="Arial" w:cs="Arial"/>
          </w:rPr>
        </w:pPr>
        <w:r>
          <w:rPr>
            <w:rFonts w:cs="Arial" w:ascii="Arial" w:hAnsi="Arial"/>
            <w:sz w:val="20"/>
          </w:rPr>
          <w:t>Universitas Kristen Maranatha</w:t>
        </w:r>
      </w:p>
    </w:sdtContent>
  </w:sdt>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863221056"/>
      <w:dataBinding w:prefixMappings="xmlns:ns0='http://schemas.openxmlformats.org/officeDocument/2006/extended-properties' " w:xpath="/ns0:Properties[1]/ns0:Company[1]" w:storeItemID="{6668398D-A668-4E3E-A5EB-62B293D839F1}"/>
      <w:alias w:val="Company"/>
    </w:sdtPr>
    <w:sdtContent>
      <w:p>
        <w:pPr>
          <w:pStyle w:val="Footer"/>
          <w:jc w:val="right"/>
          <w:rPr>
            <w:rFonts w:ascii="Arial" w:hAnsi="Arial" w:cs="Arial"/>
          </w:rPr>
        </w:pPr>
        <w:r>
          <w:rPr>
            <w:rFonts w:cs="Arial" w:ascii="Arial" w:hAnsi="Arial"/>
            <w:sz w:val="20"/>
          </w:rPr>
          <w:t>Universitas Kristen Maranatha</w:t>
        </w:r>
      </w:p>
    </w:sdtContent>
  </w:sdt>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7405045"/>
    </w:sdtPr>
    <w:sdtContent>
      <w:p>
        <w:pPr>
          <w:pStyle w:val="Footer"/>
          <w:jc w:val="center"/>
          <w:rPr/>
        </w:pPr>
        <w:r>
          <w:rPr/>
          <w:fldChar w:fldCharType="begin"/>
        </w:r>
        <w:r>
          <w:rPr/>
          <w:instrText> PAGE </w:instrText>
        </w:r>
        <w:r>
          <w:rPr/>
          <w:fldChar w:fldCharType="separate"/>
        </w:r>
        <w:r>
          <w:rPr/>
          <w:t>11</w:t>
        </w:r>
        <w:r>
          <w:rPr/>
          <w:fldChar w:fldCharType="end"/>
        </w:r>
      </w:p>
    </w:sdtContent>
  </w:sdt>
  <w:sdt>
    <w:sdtPr>
      <w:text/>
      <w:id w:val="1096454264"/>
      <w:dataBinding w:prefixMappings="xmlns:ns0='http://schemas.openxmlformats.org/officeDocument/2006/extended-properties' " w:xpath="/ns0:Properties[1]/ns0:Company[1]" w:storeItemID="{6668398D-A668-4E3E-A5EB-62B293D839F1}"/>
      <w:alias w:val="Company"/>
    </w:sdtPr>
    <w:sdtContent>
      <w:p>
        <w:pPr>
          <w:pStyle w:val="Footer"/>
          <w:jc w:val="right"/>
          <w:rPr>
            <w:rFonts w:ascii="Arial" w:hAnsi="Arial" w:cs="Arial"/>
          </w:rPr>
        </w:pPr>
        <w:r>
          <w:rPr>
            <w:rFonts w:cs="Arial" w:ascii="Arial" w:hAnsi="Arial"/>
            <w:sz w:val="20"/>
            <w:lang w:val="en-US"/>
          </w:rPr>
          <w:t>Universitas Kristen Maranatha</w: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6054368"/>
    </w:sdtPr>
    <w:sdtContent>
      <w:p>
        <w:pPr>
          <w:pStyle w:val="Footer"/>
          <w:jc w:val="center"/>
          <w:rPr/>
        </w:pPr>
        <w:r>
          <w:rPr>
            <w:szCs w:val="20"/>
          </w:rPr>
          <w:fldChar w:fldCharType="begin"/>
        </w:r>
        <w:r>
          <w:rPr>
            <w:szCs w:val="20"/>
          </w:rPr>
          <w:instrText> PAGE </w:instrText>
        </w:r>
        <w:r>
          <w:rPr>
            <w:szCs w:val="20"/>
          </w:rPr>
          <w:fldChar w:fldCharType="separate"/>
        </w:r>
        <w:r>
          <w:rPr>
            <w:szCs w:val="20"/>
          </w:rPr>
          <w:t>ii</w:t>
        </w:r>
        <w:r>
          <w:rPr>
            <w:szCs w:val="20"/>
          </w:rPr>
          <w:fldChar w:fldCharType="end"/>
        </w:r>
      </w:p>
    </w:sdtContent>
  </w:sdt>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1855638"/>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5265955"/>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0355979"/>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8476933"/>
    </w:sdtPr>
    <w:sdtContent>
      <w:p>
        <w:pPr>
          <w:pStyle w:val="Footer"/>
          <w:jc w:val="center"/>
          <w:rPr/>
        </w:pPr>
        <w:r>
          <w:rPr>
            <w:szCs w:val="20"/>
          </w:rPr>
          <w:fldChar w:fldCharType="begin"/>
        </w:r>
        <w:r>
          <w:rPr>
            <w:szCs w:val="20"/>
          </w:rPr>
          <w:instrText> PAGE </w:instrText>
        </w:r>
        <w:r>
          <w:rPr>
            <w:szCs w:val="20"/>
          </w:rPr>
          <w:fldChar w:fldCharType="separate"/>
        </w:r>
        <w:r>
          <w:rPr>
            <w:szCs w:val="20"/>
          </w:rPr>
          <w:t>iii</w:t>
        </w:r>
        <w:r>
          <w:rPr>
            <w:szCs w:val="20"/>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75883147"/>
    </w:sdtPr>
    <w:sdtContent>
      <w:p>
        <w:pPr>
          <w:pStyle w:val="Footer"/>
          <w:jc w:val="center"/>
          <w:rPr/>
        </w:pPr>
        <w:r>
          <w:rPr>
            <w:szCs w:val="20"/>
          </w:rPr>
          <w:fldChar w:fldCharType="begin"/>
        </w:r>
        <w:r>
          <w:rPr>
            <w:szCs w:val="20"/>
          </w:rPr>
          <w:instrText> PAGE </w:instrText>
        </w:r>
        <w:r>
          <w:rPr>
            <w:szCs w:val="20"/>
          </w:rPr>
          <w:fldChar w:fldCharType="separate"/>
        </w:r>
        <w:r>
          <w:rPr>
            <w:szCs w:val="20"/>
          </w:rPr>
          <w:t>iv</w:t>
        </w:r>
        <w:r>
          <w:rPr>
            <w:szCs w:val="20"/>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20818823"/>
    </w:sdtPr>
    <w:sdtContent>
      <w:p>
        <w:pPr>
          <w:pStyle w:val="Footer"/>
          <w:jc w:val="center"/>
          <w:rPr/>
        </w:pPr>
        <w:r>
          <w:rPr>
            <w:szCs w:val="20"/>
          </w:rPr>
          <w:fldChar w:fldCharType="begin"/>
        </w:r>
        <w:r>
          <w:rPr>
            <w:szCs w:val="20"/>
          </w:rPr>
          <w:instrText> PAGE </w:instrText>
        </w:r>
        <w:r>
          <w:rPr>
            <w:szCs w:val="20"/>
          </w:rPr>
          <w:fldChar w:fldCharType="separate"/>
        </w:r>
        <w:r>
          <w:rPr>
            <w:szCs w:val="20"/>
          </w:rPr>
          <w:t>v</w:t>
        </w:r>
        <w:r>
          <w:rPr>
            <w:szCs w:val="20"/>
          </w:rPr>
          <w:fldChar w:fldCharType="end"/>
        </w:r>
      </w:p>
      <w:p>
        <w:pPr>
          <w:pStyle w:val="Footer"/>
          <w:jc w:val="right"/>
          <w:rPr>
            <w:rFonts w:ascii="Arial" w:hAnsi="Arial" w:cs="Arial"/>
            <w:sz w:val="20"/>
            <w:szCs w:val="20"/>
          </w:rPr>
        </w:pPr>
        <w:r>
          <w:rPr>
            <w:rFonts w:cs="Arial" w:ascii="Arial" w:hAnsi="Arial"/>
            <w:sz w:val="20"/>
            <w:szCs w:val="20"/>
          </w:rPr>
          <w:t>Universitas Kristen Maranatha</w:t>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66350000"/>
    </w:sdtPr>
    <w:sdtContent>
      <w:p>
        <w:pPr>
          <w:pStyle w:val="Footer"/>
          <w:jc w:val="center"/>
          <w:rPr/>
        </w:pPr>
        <w:r>
          <w:rPr>
            <w:szCs w:val="20"/>
          </w:rPr>
          <w:fldChar w:fldCharType="begin"/>
        </w:r>
        <w:r>
          <w:rPr>
            <w:szCs w:val="20"/>
          </w:rPr>
          <w:instrText> PAGE </w:instrText>
        </w:r>
        <w:r>
          <w:rPr>
            <w:szCs w:val="20"/>
          </w:rPr>
          <w:fldChar w:fldCharType="separate"/>
        </w:r>
        <w:r>
          <w:rPr>
            <w:szCs w:val="20"/>
          </w:rPr>
          <w:t>vi</w:t>
        </w:r>
        <w:r>
          <w:rPr>
            <w:szCs w:val="20"/>
          </w:rPr>
          <w:fldChar w:fldCharType="end"/>
        </w:r>
      </w:p>
    </w:sdtContent>
  </w:sdt>
  <w:sdt>
    <w:sdtPr>
      <w:text/>
      <w:id w:val="2100941018"/>
      <w:dataBinding w:prefixMappings="xmlns:ns0='http://schemas.openxmlformats.org/officeDocument/2006/extended-properties' " w:xpath="/ns0:Properties[1]/ns0:Company[1]" w:storeItemID="{6668398D-A668-4E3E-A5EB-62B293D839F1}"/>
      <w:alias w:val="Company"/>
    </w:sdtPr>
    <w:sdtContent>
      <w:p>
        <w:pPr>
          <w:pStyle w:val="Footer"/>
          <w:jc w:val="right"/>
          <w:rPr>
            <w:rFonts w:ascii="Arial" w:hAnsi="Arial" w:cs="Arial"/>
            <w:sz w:val="20"/>
            <w:szCs w:val="20"/>
          </w:rPr>
        </w:pPr>
        <w:r>
          <w:rPr>
            <w:rFonts w:cs="Arial" w:ascii="Arial" w:hAnsi="Arial"/>
            <w:sz w:val="20"/>
            <w:szCs w:val="20"/>
          </w:rPr>
          <w:t>Universitas Kristen Maranatha</w:t>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824037"/>
    </w:sdtPr>
    <w:sdtContent>
      <w:p>
        <w:pPr>
          <w:pStyle w:val="Footer"/>
          <w:jc w:val="center"/>
          <w:rPr/>
        </w:pPr>
        <w:r>
          <w:rPr>
            <w:szCs w:val="20"/>
          </w:rPr>
          <w:fldChar w:fldCharType="begin"/>
        </w:r>
        <w:r>
          <w:rPr>
            <w:szCs w:val="20"/>
          </w:rPr>
          <w:instrText> PAGE </w:instrText>
        </w:r>
        <w:r>
          <w:rPr>
            <w:szCs w:val="20"/>
          </w:rPr>
          <w:fldChar w:fldCharType="separate"/>
        </w:r>
        <w:r>
          <w:rPr>
            <w:szCs w:val="20"/>
          </w:rPr>
          <w:t>viii</w:t>
        </w:r>
        <w:r>
          <w:rPr>
            <w:szCs w:val="20"/>
          </w:rPr>
          <w:fldChar w:fldCharType="end"/>
        </w:r>
      </w:p>
      <w:p>
        <w:pPr>
          <w:pStyle w:val="Footer"/>
          <w:jc w:val="right"/>
          <w:rPr>
            <w:rFonts w:ascii="Arial" w:hAnsi="Arial" w:cs="Arial"/>
            <w:sz w:val="20"/>
            <w:szCs w:val="20"/>
          </w:rPr>
        </w:pPr>
        <w:r>
          <w:rPr>
            <w:rFonts w:cs="Arial" w:ascii="Arial" w:hAnsi="Arial"/>
            <w:sz w:val="20"/>
            <w:szCs w:val="20"/>
          </w:rPr>
          <w:t>Universitas Kristen Maranatha</w:t>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5833465"/>
    </w:sdtPr>
    <w:sdtContent>
      <w:p>
        <w:pPr>
          <w:pStyle w:val="Footer"/>
          <w:jc w:val="center"/>
          <w:rPr/>
        </w:pPr>
        <w:r>
          <w:rPr>
            <w:szCs w:val="20"/>
          </w:rPr>
          <w:fldChar w:fldCharType="begin"/>
        </w:r>
        <w:r>
          <w:rPr>
            <w:szCs w:val="20"/>
          </w:rPr>
          <w:instrText> PAGE </w:instrText>
        </w:r>
        <w:r>
          <w:rPr>
            <w:szCs w:val="20"/>
          </w:rPr>
          <w:fldChar w:fldCharType="separate"/>
        </w:r>
        <w:r>
          <w:rPr>
            <w:szCs w:val="20"/>
          </w:rPr>
          <w:t>ix</w:t>
        </w:r>
        <w:r>
          <w:rPr>
            <w:szCs w:val="20"/>
          </w:rPr>
          <w:fldChar w:fldCharType="end"/>
        </w:r>
      </w:p>
    </w:sdtContent>
  </w:sdt>
  <w:sdt>
    <w:sdtPr>
      <w:text/>
      <w:id w:val="1761279548"/>
      <w:dataBinding w:prefixMappings="xmlns:ns0='http://schemas.openxmlformats.org/officeDocument/2006/extended-properties' " w:xpath="/ns0:Properties[1]/ns0:Company[1]" w:storeItemID="{6668398D-A668-4E3E-A5EB-62B293D839F1}"/>
      <w:alias w:val="Company"/>
    </w:sdtPr>
    <w:sdtContent>
      <w:p>
        <w:pPr>
          <w:pStyle w:val="Footer"/>
          <w:jc w:val="right"/>
          <w:rPr>
            <w:rFonts w:ascii="Arial" w:hAnsi="Arial" w:cs="Arial"/>
            <w:sz w:val="20"/>
            <w:szCs w:val="20"/>
          </w:rPr>
        </w:pPr>
        <w:r>
          <w:rPr>
            <w:rFonts w:cs="Arial" w:ascii="Arial" w:hAnsi="Arial"/>
            <w:sz w:val="20"/>
            <w:szCs w:val="20"/>
          </w:rPr>
          <w:t>Universitas Kristen Maranatha</w:t>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3741569"/>
    </w:sdtPr>
    <w:sdtContent>
      <w:p>
        <w:pPr>
          <w:pStyle w:val="Footer"/>
          <w:jc w:val="center"/>
          <w:rPr/>
        </w:pPr>
        <w:r>
          <w:rPr>
            <w:szCs w:val="20"/>
          </w:rPr>
          <w:fldChar w:fldCharType="begin"/>
        </w:r>
        <w:r>
          <w:rPr>
            <w:szCs w:val="20"/>
          </w:rPr>
          <w:instrText> PAGE </w:instrText>
        </w:r>
        <w:r>
          <w:rPr>
            <w:szCs w:val="20"/>
          </w:rPr>
          <w:fldChar w:fldCharType="separate"/>
        </w:r>
        <w:r>
          <w:rPr>
            <w:szCs w:val="20"/>
          </w:rPr>
          <w:t>x</w:t>
        </w:r>
        <w:r>
          <w:rPr>
            <w:szCs w:val="20"/>
          </w:rPr>
          <w:fldChar w:fldCharType="end"/>
        </w:r>
      </w:p>
    </w:sdtContent>
  </w:sdt>
  <w:sdt>
    <w:sdtPr>
      <w:text/>
      <w:id w:val="333842025"/>
      <w:dataBinding w:prefixMappings="xmlns:ns0='http://schemas.openxmlformats.org/officeDocument/2006/extended-properties' " w:xpath="/ns0:Properties[1]/ns0:Company[1]" w:storeItemID="{6668398D-A668-4E3E-A5EB-62B293D839F1}"/>
      <w:alias w:val="Company"/>
    </w:sdtPr>
    <w:sdtContent>
      <w:p>
        <w:pPr>
          <w:pStyle w:val="Footer"/>
          <w:jc w:val="right"/>
          <w:rPr>
            <w:rFonts w:ascii="Arial" w:hAnsi="Arial" w:cs="Arial"/>
            <w:sz w:val="20"/>
            <w:szCs w:val="20"/>
          </w:rPr>
        </w:pPr>
        <w:r>
          <w:rPr>
            <w:rFonts w:cs="Arial" w:ascii="Arial" w:hAnsi="Arial"/>
            <w:sz w:val="20"/>
            <w:szCs w:val="20"/>
          </w:rPr>
          <w:t>Universitas Kristen Maranatha</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39282681"/>
    </w:sdtPr>
    <w:sdtContent>
      <w:p>
        <w:pPr>
          <w:pStyle w:val="Header"/>
          <w:jc w:val="right"/>
          <w:rPr/>
        </w:pPr>
        <w:r>
          <w:rPr/>
          <w:fldChar w:fldCharType="begin"/>
        </w:r>
        <w:r>
          <w:rPr/>
          <w:instrText> PAGE </w:instrText>
        </w:r>
        <w:r>
          <w:rPr/>
          <w:fldChar w:fldCharType="separate"/>
        </w:r>
        <w:r>
          <w:rPr/>
          <w:t>3</w:t>
        </w:r>
        <w:r>
          <w:rPr/>
          <w:fldChar w:fldCharType="end"/>
        </w:r>
      </w:p>
    </w:sdtContent>
  </w:sdt>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54338043"/>
    </w:sdtPr>
    <w:sdtContent>
      <w:p>
        <w:pPr>
          <w:pStyle w:val="Header"/>
          <w:jc w:val="right"/>
          <w:rPr/>
        </w:pPr>
        <w:r>
          <w:rPr/>
          <w:fldChar w:fldCharType="begin"/>
        </w:r>
        <w:r>
          <w:rPr/>
          <w:instrText> PAGE </w:instrText>
        </w:r>
        <w:r>
          <w:rPr/>
          <w:fldChar w:fldCharType="separate"/>
        </w:r>
        <w:r>
          <w:rPr/>
          <w:t>6</w:t>
        </w:r>
        <w:r>
          <w:rPr/>
          <w:fldChar w:fldCharType="end"/>
        </w:r>
      </w:p>
    </w:sdtContent>
  </w:sdt>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BAB %1"/>
      <w:lvlJc w:val="left"/>
      <w:pPr>
        <w:tabs>
          <w:tab w:val="num" w:pos="0"/>
        </w:tabs>
        <w:ind w:left="0" w:hanging="0"/>
      </w:pPr>
    </w:lvl>
    <w:lvl w:ilvl="1">
      <w:start w:val="1"/>
      <w:pStyle w:val="Heading2"/>
      <w:numFmt w:val="decimal"/>
      <w:suff w:val="space"/>
      <w:lvlText w:val="%1.%2"/>
      <w:lvlJc w:val="left"/>
      <w:pPr>
        <w:tabs>
          <w:tab w:val="num" w:pos="0"/>
        </w:tabs>
        <w:ind w:left="0" w:hanging="0"/>
      </w:pPr>
    </w:lvl>
    <w:lvl w:ilvl="2">
      <w:start w:val="1"/>
      <w:pStyle w:val="Heading3"/>
      <w:numFmt w:val="decimal"/>
      <w:suff w:val="space"/>
      <w:lvlText w:val="%1.%2.%3"/>
      <w:lvlJc w:val="left"/>
      <w:pPr>
        <w:tabs>
          <w:tab w:val="num" w:pos="0"/>
        </w:tabs>
        <w:ind w:left="0" w:hanging="0"/>
      </w:pPr>
    </w:lvl>
    <w:lvl w:ilvl="3">
      <w:start w:val="1"/>
      <w:pStyle w:val="Heading4"/>
      <w:numFmt w:val="decimal"/>
      <w:suff w:val="space"/>
      <w:lvlText w:val="%1.%2.%3.%4"/>
      <w:lvlJc w:val="left"/>
      <w:pPr>
        <w:tabs>
          <w:tab w:val="num" w:pos="0"/>
        </w:tabs>
        <w:ind w:left="0" w:hanging="0"/>
      </w:pPr>
    </w:lvl>
    <w:lvl w:ilvl="4">
      <w:start w:val="1"/>
      <w:pStyle w:val="Heading5"/>
      <w:numFmt w:val="decimal"/>
      <w:suff w:val="space"/>
      <w:lvlText w:val="%1.%2.%3.%4.%5"/>
      <w:lvlJc w:val="left"/>
      <w:pPr>
        <w:tabs>
          <w:tab w:val="num" w:pos="0"/>
        </w:tabs>
        <w:ind w:left="0" w:hanging="0"/>
      </w:pPr>
    </w:lvl>
    <w:lvl w:ilvl="5">
      <w:start w:val="1"/>
      <w:pStyle w:val="Heading6"/>
      <w:numFmt w:val="decimal"/>
      <w:suff w:val="space"/>
      <w:lvlText w:val="%1.%2.%3.%4.%5.%6"/>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upperLetter"/>
      <w:suff w:val="space"/>
      <w:lvlText w:val="LAMPIRAN %9"/>
      <w:lvlJc w:val="left"/>
      <w:pPr>
        <w:tabs>
          <w:tab w:val="num" w:pos="0"/>
        </w:tabs>
        <w:ind w:left="0" w:hanging="0"/>
      </w:pPr>
      <w:rPr>
        <w:sz w:val="32"/>
        <w:i w:val="false"/>
        <w:b/>
      </w:rPr>
    </w:lvl>
  </w:abstractNum>
  <w:abstractNum w:abstractNumId="2">
    <w:lvl w:ilvl="0">
      <w:start w:val="1"/>
      <w:numFmt w:val="decimal"/>
      <w:suff w:val="nothing"/>
      <w:lvlText w:val="BAB %1"/>
      <w:lvlJc w:val="left"/>
      <w:pPr>
        <w:tabs>
          <w:tab w:val="num" w:pos="0"/>
        </w:tabs>
        <w:ind w:left="0" w:hanging="0"/>
      </w:pPr>
    </w:lvl>
    <w:lvl w:ilvl="1">
      <w:start w:val="1"/>
      <w:numFmt w:val="decimal"/>
      <w:suff w:val="space"/>
      <w:lvlText w:val="%1.%2"/>
      <w:lvlJc w:val="left"/>
      <w:pPr>
        <w:tabs>
          <w:tab w:val="num" w:pos="0"/>
        </w:tabs>
        <w:ind w:left="0" w:hanging="0"/>
      </w:pPr>
    </w:lvl>
    <w:lvl w:ilvl="2">
      <w:start w:val="1"/>
      <w:numFmt w:val="decimal"/>
      <w:suff w:val="space"/>
      <w:lvlText w:val="%1.%2.%3"/>
      <w:lvlJc w:val="left"/>
      <w:pPr>
        <w:tabs>
          <w:tab w:val="num" w:pos="0"/>
        </w:tabs>
        <w:ind w:left="0" w:hanging="0"/>
      </w:pPr>
    </w:lvl>
    <w:lvl w:ilvl="3">
      <w:start w:val="1"/>
      <w:numFmt w:val="decimal"/>
      <w:suff w:val="space"/>
      <w:lvlText w:val="%1.%2.%3.%4"/>
      <w:lvlJc w:val="left"/>
      <w:pPr>
        <w:tabs>
          <w:tab w:val="num" w:pos="0"/>
        </w:tabs>
        <w:ind w:left="0" w:hanging="0"/>
      </w:pPr>
    </w:lvl>
    <w:lvl w:ilvl="4">
      <w:start w:val="1"/>
      <w:numFmt w:val="decimal"/>
      <w:suff w:val="space"/>
      <w:lvlText w:val="%1.%2.%3.%4.%5"/>
      <w:lvlJc w:val="left"/>
      <w:pPr>
        <w:tabs>
          <w:tab w:val="num" w:pos="0"/>
        </w:tabs>
        <w:ind w:left="0" w:hanging="0"/>
      </w:pPr>
    </w:lvl>
    <w:lvl w:ilvl="5">
      <w:start w:val="1"/>
      <w:numFmt w:val="decimal"/>
      <w:suff w:val="space"/>
      <w:lvlText w:val="%1.%2.%3.%4.%5.%6"/>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upperLetter"/>
      <w:suff w:val="space"/>
      <w:lvlText w:val="LAMPIRAN %9"/>
      <w:lvlJc w:val="left"/>
      <w:pPr>
        <w:tabs>
          <w:tab w:val="num" w:pos="0"/>
        </w:tabs>
        <w:ind w:left="0" w:hanging="0"/>
      </w:pPr>
      <w:rPr>
        <w:sz w:val="32"/>
        <w:i w:val="false"/>
        <w:b/>
      </w:r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bering>
</file>

<file path=word/settings.xml><?xml version="1.0" encoding="utf-8"?>
<w:settings xmlns:w="http://schemas.openxmlformats.org/wordprocessingml/2006/main">
  <w:zoom w:percent="14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4"/>
        <w:szCs w:val="24"/>
        <w:lang w:val="id-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49ab"/>
    <w:pPr>
      <w:widowControl/>
      <w:bidi w:val="0"/>
      <w:spacing w:lineRule="auto" w:line="360" w:before="0" w:after="0"/>
      <w:jc w:val="both"/>
    </w:pPr>
    <w:rPr>
      <w:rFonts w:ascii="Times New Roman" w:hAnsi="Times New Roman" w:eastAsia="Times New Roman" w:cs="" w:asciiTheme="minorHAnsi" w:cstheme="minorBidi" w:eastAsiaTheme="minorHAnsi" w:hAnsiTheme="minorHAnsi"/>
      <w:color w:val="auto"/>
      <w:kern w:val="0"/>
      <w:sz w:val="24"/>
      <w:szCs w:val="24"/>
      <w:lang w:val="id-ID" w:eastAsia="en-US" w:bidi="ar-SA"/>
    </w:rPr>
  </w:style>
  <w:style w:type="paragraph" w:styleId="Heading1">
    <w:name w:val="Heading 1"/>
    <w:basedOn w:val="Normal"/>
    <w:next w:val="Normal"/>
    <w:link w:val="Heading1Char"/>
    <w:uiPriority w:val="9"/>
    <w:qFormat/>
    <w:rsid w:val="006d230b"/>
    <w:pPr>
      <w:keepNext w:val="true"/>
      <w:keepLines/>
      <w:numPr>
        <w:ilvl w:val="0"/>
        <w:numId w:val="1"/>
      </w:numPr>
      <w:jc w:val="center"/>
      <w:outlineLvl w:val="0"/>
    </w:pPr>
    <w:rPr>
      <w:rFonts w:ascii="Times New Roman" w:hAnsi="Times New Roman" w:eastAsia="" w:cs="" w:asciiTheme="majorHAnsi" w:cstheme="majorBidi" w:eastAsiaTheme="majorEastAsia" w:hAnsiTheme="majorHAns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val="true"/>
      <w:keepLines/>
      <w:numPr>
        <w:ilvl w:val="1"/>
        <w:numId w:val="1"/>
      </w:numPr>
      <w:outlineLvl w:val="1"/>
    </w:pPr>
    <w:rPr>
      <w:rFonts w:ascii="Times New Roman" w:hAnsi="Times New Roman" w:eastAsia="" w:cs="" w:asciiTheme="majorHAnsi" w:cstheme="majorBidi" w:eastAsiaTheme="majorEastAsia" w:hAnsiTheme="majorHAnsi"/>
      <w:b/>
      <w:color w:val="000000" w:themeColor="accent1" w:themeShade="bf"/>
      <w:szCs w:val="26"/>
    </w:rPr>
  </w:style>
  <w:style w:type="paragraph" w:styleId="Heading3">
    <w:name w:val="Heading 3"/>
    <w:basedOn w:val="Normal"/>
    <w:next w:val="Normal"/>
    <w:link w:val="Heading3Char"/>
    <w:uiPriority w:val="9"/>
    <w:unhideWhenUsed/>
    <w:qFormat/>
    <w:rsid w:val="0006017b"/>
    <w:pPr>
      <w:keepNext w:val="true"/>
      <w:keepLines/>
      <w:numPr>
        <w:ilvl w:val="2"/>
        <w:numId w:val="1"/>
      </w:numPr>
      <w:outlineLvl w:val="2"/>
    </w:pPr>
    <w:rPr>
      <w:rFonts w:ascii="Times New Roman" w:hAnsi="Times New Roman" w:eastAsia="" w:cs="" w:asciiTheme="majorHAnsi" w:cstheme="majorBidi" w:eastAsiaTheme="majorEastAsia" w:hAnsiTheme="majorHAnsi"/>
      <w:b/>
      <w:color w:val="000000" w:themeColor="accent1" w:themeShade="7f"/>
    </w:rPr>
  </w:style>
  <w:style w:type="paragraph" w:styleId="Heading4">
    <w:name w:val="Heading 4"/>
    <w:basedOn w:val="Normal"/>
    <w:next w:val="Normal"/>
    <w:link w:val="Heading4Char"/>
    <w:uiPriority w:val="9"/>
    <w:unhideWhenUsed/>
    <w:qFormat/>
    <w:rsid w:val="0006017b"/>
    <w:pPr>
      <w:keepNext w:val="true"/>
      <w:keepLines/>
      <w:numPr>
        <w:ilvl w:val="3"/>
        <w:numId w:val="1"/>
      </w:numPr>
      <w:outlineLvl w:val="3"/>
    </w:pPr>
    <w:rPr>
      <w:rFonts w:ascii="Times New Roman" w:hAnsi="Times New Roman" w:eastAsia="" w:cs="" w:asciiTheme="majorHAnsi" w:cstheme="majorBidi" w:eastAsiaTheme="majorEastAsia" w:hAnsiTheme="majorHAns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val="true"/>
      <w:keepLines/>
      <w:numPr>
        <w:ilvl w:val="4"/>
        <w:numId w:val="1"/>
      </w:numPr>
      <w:outlineLvl w:val="4"/>
    </w:pPr>
    <w:rPr>
      <w:rFonts w:ascii="Times New Roman" w:hAnsi="Times New Roman" w:eastAsia="" w:cs="" w:asciiTheme="majorHAnsi" w:cstheme="majorBidi" w:eastAsiaTheme="majorEastAsia" w:hAnsiTheme="majorHAnsi"/>
      <w:b/>
      <w:color w:val="000000" w:themeColor="accent1" w:themeShade="bf"/>
    </w:rPr>
  </w:style>
  <w:style w:type="paragraph" w:styleId="Heading6">
    <w:name w:val="Heading 6"/>
    <w:basedOn w:val="Normal"/>
    <w:next w:val="Normal"/>
    <w:link w:val="Heading6Char"/>
    <w:uiPriority w:val="9"/>
    <w:semiHidden/>
    <w:unhideWhenUsed/>
    <w:qFormat/>
    <w:rsid w:val="0006017b"/>
    <w:pPr>
      <w:keepNext w:val="true"/>
      <w:keepLines/>
      <w:numPr>
        <w:ilvl w:val="5"/>
        <w:numId w:val="1"/>
      </w:numPr>
      <w:outlineLvl w:val="5"/>
    </w:pPr>
    <w:rPr>
      <w:rFonts w:ascii="Times New Roman" w:hAnsi="Times New Roman" w:eastAsia="" w:cs="" w:asciiTheme="majorHAnsi" w:cstheme="majorBidi" w:eastAsiaTheme="majorEastAsia" w:hAnsiTheme="majorHAnsi"/>
      <w:b/>
      <w:color w:val="000000" w:themeColor="accent1" w:themeShade="7f"/>
    </w:rPr>
  </w:style>
  <w:style w:type="paragraph" w:styleId="Heading7">
    <w:name w:val="Heading 7"/>
    <w:basedOn w:val="Normal"/>
    <w:next w:val="Normal"/>
    <w:link w:val="Heading7Char"/>
    <w:uiPriority w:val="9"/>
    <w:semiHidden/>
    <w:unhideWhenUsed/>
    <w:qFormat/>
    <w:rsid w:val="0006017b"/>
    <w:pPr>
      <w:keepNext w:val="true"/>
      <w:keepLines/>
      <w:numPr>
        <w:ilvl w:val="6"/>
        <w:numId w:val="1"/>
      </w:numPr>
      <w:spacing w:before="40" w:after="0"/>
      <w:outlineLvl w:val="6"/>
    </w:pPr>
    <w:rPr>
      <w:rFonts w:ascii="Times New Roman" w:hAnsi="Times New Roman" w:eastAsia="" w:cs="" w:asciiTheme="majorHAnsi" w:cstheme="majorBidi" w:eastAsiaTheme="majorEastAsia" w:hAnsiTheme="majorHAnsi"/>
      <w:i/>
      <w:iCs/>
      <w:color w:val="000000" w:themeColor="accent1" w:themeShade="7f"/>
    </w:rPr>
  </w:style>
  <w:style w:type="paragraph" w:styleId="Heading8">
    <w:name w:val="Heading 8"/>
    <w:basedOn w:val="Normal"/>
    <w:next w:val="Normal"/>
    <w:link w:val="Heading8Char"/>
    <w:uiPriority w:val="9"/>
    <w:unhideWhenUsed/>
    <w:qFormat/>
    <w:rsid w:val="0006017b"/>
    <w:pPr>
      <w:keepNext w:val="true"/>
      <w:keepLines/>
      <w:numPr>
        <w:ilvl w:val="7"/>
        <w:numId w:val="1"/>
      </w:numPr>
      <w:spacing w:before="40" w:after="0"/>
      <w:outlineLvl w:val="7"/>
    </w:pPr>
    <w:rPr>
      <w:rFonts w:ascii="Times New Roman" w:hAnsi="Times New Roman"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val="true"/>
      <w:keepLines/>
      <w:numPr>
        <w:ilvl w:val="8"/>
        <w:numId w:val="1"/>
      </w:numPr>
      <w:jc w:val="center"/>
      <w:outlineLvl w:val="8"/>
    </w:pPr>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230b"/>
    <w:rPr>
      <w:rFonts w:ascii="Times New Roman" w:hAnsi="Times New Roman" w:eastAsia="" w:cs="" w:asciiTheme="majorHAnsi" w:cstheme="majorBidi" w:eastAsiaTheme="majorEastAsia" w:hAnsiTheme="majorHAnsi"/>
      <w:b/>
      <w:caps/>
      <w:color w:val="000000" w:themeColor="accent1" w:themeShade="bf"/>
      <w:sz w:val="32"/>
      <w:szCs w:val="32"/>
    </w:rPr>
  </w:style>
  <w:style w:type="character" w:styleId="Heading2Char" w:customStyle="1">
    <w:name w:val="Heading 2 Char"/>
    <w:basedOn w:val="DefaultParagraphFont"/>
    <w:link w:val="Heading2"/>
    <w:uiPriority w:val="9"/>
    <w:qFormat/>
    <w:rsid w:val="0006017b"/>
    <w:rPr>
      <w:rFonts w:ascii="Times New Roman" w:hAnsi="Times New Roman" w:eastAsia="" w:cs="" w:asciiTheme="majorHAnsi" w:cstheme="majorBidi" w:eastAsiaTheme="majorEastAsia" w:hAnsiTheme="majorHAnsi"/>
      <w:b/>
      <w:color w:val="000000" w:themeColor="accent1" w:themeShade="bf"/>
      <w:sz w:val="24"/>
      <w:szCs w:val="26"/>
    </w:rPr>
  </w:style>
  <w:style w:type="character" w:styleId="Heading3Char" w:customStyle="1">
    <w:name w:val="Heading 3 Char"/>
    <w:basedOn w:val="DefaultParagraphFont"/>
    <w:link w:val="Heading3"/>
    <w:uiPriority w:val="9"/>
    <w:qFormat/>
    <w:rsid w:val="0006017b"/>
    <w:rPr>
      <w:rFonts w:ascii="Times New Roman" w:hAnsi="Times New Roman" w:eastAsia="" w:cs="" w:asciiTheme="majorHAnsi" w:cstheme="majorBidi" w:eastAsiaTheme="majorEastAsia" w:hAnsiTheme="majorHAnsi"/>
      <w:b/>
      <w:color w:val="000000" w:themeColor="accent1" w:themeShade="7f"/>
      <w:sz w:val="24"/>
      <w:szCs w:val="24"/>
    </w:rPr>
  </w:style>
  <w:style w:type="character" w:styleId="Heading4Char" w:customStyle="1">
    <w:name w:val="Heading 4 Char"/>
    <w:basedOn w:val="DefaultParagraphFont"/>
    <w:link w:val="Heading4"/>
    <w:uiPriority w:val="9"/>
    <w:qFormat/>
    <w:rsid w:val="0006017b"/>
    <w:rPr>
      <w:rFonts w:ascii="Times New Roman" w:hAnsi="Times New Roman" w:eastAsia="" w:cs="" w:asciiTheme="majorHAnsi" w:cstheme="majorBidi" w:eastAsiaTheme="majorEastAsia" w:hAnsiTheme="majorHAnsi"/>
      <w:b/>
      <w:iCs/>
      <w:color w:val="000000" w:themeColor="accent1" w:themeShade="bf"/>
      <w:sz w:val="24"/>
    </w:rPr>
  </w:style>
  <w:style w:type="character" w:styleId="Heading5Char" w:customStyle="1">
    <w:name w:val="Heading 5 Char"/>
    <w:basedOn w:val="DefaultParagraphFont"/>
    <w:link w:val="Heading5"/>
    <w:uiPriority w:val="9"/>
    <w:semiHidden/>
    <w:qFormat/>
    <w:rsid w:val="0006017b"/>
    <w:rPr>
      <w:rFonts w:ascii="Times New Roman" w:hAnsi="Times New Roman" w:eastAsia="" w:cs="" w:asciiTheme="majorHAnsi" w:cstheme="majorBidi" w:eastAsiaTheme="majorEastAsia" w:hAnsiTheme="majorHAnsi"/>
      <w:b/>
      <w:color w:val="000000" w:themeColor="accent1" w:themeShade="bf"/>
      <w:sz w:val="24"/>
    </w:rPr>
  </w:style>
  <w:style w:type="character" w:styleId="Heading6Char" w:customStyle="1">
    <w:name w:val="Heading 6 Char"/>
    <w:basedOn w:val="DefaultParagraphFont"/>
    <w:link w:val="Heading6"/>
    <w:uiPriority w:val="9"/>
    <w:semiHidden/>
    <w:qFormat/>
    <w:rsid w:val="0006017b"/>
    <w:rPr>
      <w:rFonts w:ascii="Times New Roman" w:hAnsi="Times New Roman" w:eastAsia="" w:cs="" w:asciiTheme="majorHAnsi" w:cstheme="majorBidi" w:eastAsiaTheme="majorEastAsia" w:hAnsiTheme="majorHAnsi"/>
      <w:b/>
      <w:color w:val="000000" w:themeColor="accent1" w:themeShade="7f"/>
      <w:sz w:val="24"/>
    </w:rPr>
  </w:style>
  <w:style w:type="character" w:styleId="Heading7Char" w:customStyle="1">
    <w:name w:val="Heading 7 Char"/>
    <w:basedOn w:val="DefaultParagraphFont"/>
    <w:link w:val="Heading7"/>
    <w:uiPriority w:val="9"/>
    <w:semiHidden/>
    <w:qFormat/>
    <w:rsid w:val="0006017b"/>
    <w:rPr>
      <w:rFonts w:ascii="Times New Roman" w:hAnsi="Times New Roman" w:eastAsia="" w:cs="" w:asciiTheme="majorHAnsi" w:cstheme="majorBidi" w:eastAsiaTheme="majorEastAsia" w:hAnsiTheme="majorHAnsi"/>
      <w:i/>
      <w:iCs/>
      <w:color w:val="000000" w:themeColor="accent1" w:themeShade="7f"/>
    </w:rPr>
  </w:style>
  <w:style w:type="character" w:styleId="Heading8Char" w:customStyle="1">
    <w:name w:val="Heading 8 Char"/>
    <w:basedOn w:val="DefaultParagraphFont"/>
    <w:link w:val="Heading8"/>
    <w:uiPriority w:val="9"/>
    <w:qFormat/>
    <w:rsid w:val="0006017b"/>
    <w:rPr>
      <w:rFonts w:ascii="Times New Roman" w:hAnsi="Times New Roman"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213fbc"/>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SignatureChar" w:customStyle="1">
    <w:name w:val="Signature Char"/>
    <w:basedOn w:val="DefaultParagraphFont"/>
    <w:link w:val="Signature"/>
    <w:uiPriority w:val="99"/>
    <w:qFormat/>
    <w:rsid w:val="00896d00"/>
    <w:rPr/>
  </w:style>
  <w:style w:type="character" w:styleId="HTMLAddressChar" w:customStyle="1">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rPr/>
  </w:style>
  <w:style w:type="character" w:styleId="HeaderChar" w:customStyle="1">
    <w:name w:val="Header Char"/>
    <w:basedOn w:val="DefaultParagraphFont"/>
    <w:link w:val="Header"/>
    <w:uiPriority w:val="99"/>
    <w:qFormat/>
    <w:rsid w:val="00896d00"/>
    <w:rPr/>
  </w:style>
  <w:style w:type="character" w:styleId="EmailSignatureChar" w:customStyle="1">
    <w:name w:val="E-mail Signature Char"/>
    <w:basedOn w:val="DefaultParagraphFont"/>
    <w:link w:val="E-mailSignature"/>
    <w:uiPriority w:val="99"/>
    <w:qFormat/>
    <w:rsid w:val="00896d00"/>
    <w:rPr/>
  </w:style>
  <w:style w:type="character" w:styleId="DateChar" w:customStyle="1">
    <w:name w:val="Date Char"/>
    <w:basedOn w:val="DefaultParagraphFont"/>
    <w:link w:val="Date"/>
    <w:uiPriority w:val="99"/>
    <w:qFormat/>
    <w:rsid w:val="00896d00"/>
    <w:rPr/>
  </w:style>
  <w:style w:type="character" w:styleId="ClosingChar" w:customStyle="1">
    <w:name w:val="Closing Char"/>
    <w:basedOn w:val="DefaultParagraphFont"/>
    <w:link w:val="Closing"/>
    <w:uiPriority w:val="99"/>
    <w:qFormat/>
    <w:rsid w:val="00896d00"/>
    <w:rPr/>
  </w:style>
  <w:style w:type="character" w:styleId="BodyTextChar" w:customStyle="1">
    <w:name w:val="Body Text Char"/>
    <w:basedOn w:val="DefaultParagraphFont"/>
    <w:link w:val="BodyText"/>
    <w:uiPriority w:val="99"/>
    <w:qFormat/>
    <w:rsid w:val="00896d00"/>
    <w:rPr/>
  </w:style>
  <w:style w:type="character" w:styleId="IntenseQuoteChar" w:customStyle="1">
    <w:name w:val="Intense Quote Char"/>
    <w:basedOn w:val="DefaultParagraphFont"/>
    <w:link w:val="IntenseQuote"/>
    <w:uiPriority w:val="30"/>
    <w:qFormat/>
    <w:rsid w:val="00896d00"/>
    <w:rPr>
      <w:i/>
      <w:iCs/>
      <w:color w:val="000000" w:themeColor="accent1"/>
    </w:rPr>
  </w:style>
  <w:style w:type="character" w:styleId="QuoteChar" w:customStyle="1">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styleId="FooterChar" w:customStyle="1">
    <w:name w:val="Footer Char"/>
    <w:basedOn w:val="DefaultParagraphFont"/>
    <w:link w:val="Footer"/>
    <w:uiPriority w:val="99"/>
    <w:qFormat/>
    <w:rsid w:val="00226b5c"/>
    <w:rPr/>
  </w:style>
  <w:style w:type="character" w:styleId="InternetLink">
    <w:name w:val="Hyperlink"/>
    <w:basedOn w:val="DefaultParagraphFont"/>
    <w:uiPriority w:val="99"/>
    <w:unhideWhenUsed/>
    <w:rsid w:val="00213fbc"/>
    <w:rPr>
      <w:color w:val="0563C1" w:themeColor="hyperlink"/>
      <w:u w:val="single"/>
    </w:rPr>
  </w:style>
  <w:style w:type="character" w:styleId="Annotationreference">
    <w:name w:val="annotation reference"/>
    <w:basedOn w:val="DefaultParagraphFont"/>
    <w:uiPriority w:val="99"/>
    <w:semiHidden/>
    <w:unhideWhenUsed/>
    <w:qFormat/>
    <w:rsid w:val="00863929"/>
    <w:rPr>
      <w:sz w:val="16"/>
      <w:szCs w:val="16"/>
    </w:rPr>
  </w:style>
  <w:style w:type="character" w:styleId="CommentTextChar" w:customStyle="1">
    <w:name w:val="Comment Text Char"/>
    <w:basedOn w:val="DefaultParagraphFont"/>
    <w:link w:val="CommentText"/>
    <w:uiPriority w:val="99"/>
    <w:semiHidden/>
    <w:qFormat/>
    <w:rsid w:val="00863929"/>
    <w:rPr>
      <w:sz w:val="20"/>
      <w:szCs w:val="20"/>
    </w:rPr>
  </w:style>
  <w:style w:type="character" w:styleId="CommentSubjectChar" w:customStyle="1">
    <w:name w:val="Comment Subject Char"/>
    <w:basedOn w:val="CommentTextChar"/>
    <w:link w:val="CommentSubject"/>
    <w:uiPriority w:val="99"/>
    <w:semiHidden/>
    <w:qFormat/>
    <w:rsid w:val="00863929"/>
    <w:rPr>
      <w:b/>
      <w:bCs/>
      <w:sz w:val="20"/>
      <w:szCs w:val="20"/>
    </w:rPr>
  </w:style>
  <w:style w:type="character" w:styleId="BalloonTextChar" w:customStyle="1">
    <w:name w:val="Balloon Text Char"/>
    <w:basedOn w:val="DefaultParagraphFont"/>
    <w:link w:val="BalloonText"/>
    <w:uiPriority w:val="99"/>
    <w:semiHidden/>
    <w:qFormat/>
    <w:rsid w:val="00863929"/>
    <w:rPr>
      <w:rFonts w:ascii="Segoe UI" w:hAnsi="Segoe UI" w:cs="Segoe UI"/>
      <w:sz w:val="18"/>
      <w:szCs w:val="18"/>
    </w:rPr>
  </w:style>
  <w:style w:type="character" w:styleId="TitleChar" w:customStyle="1">
    <w:name w:val="Title Char"/>
    <w:basedOn w:val="DefaultParagraphFont"/>
    <w:link w:val="Title"/>
    <w:uiPriority w:val="10"/>
    <w:qFormat/>
    <w:rsid w:val="005130a4"/>
    <w:rPr>
      <w:rFonts w:ascii="Times New Roman" w:hAnsi="Times New Roman" w:eastAsia="" w:cs="" w:asciiTheme="majorHAnsi" w:cstheme="majorBidi" w:eastAsiaTheme="majorEastAsia" w:hAnsiTheme="majorHAns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896d00"/>
    <w:pPr>
      <w:spacing w:before="0" w:after="120"/>
    </w:pPr>
    <w:rPr/>
  </w:style>
  <w:style w:type="paragraph" w:styleId="List">
    <w:name w:val="List"/>
    <w:basedOn w:val="Normal"/>
    <w:uiPriority w:val="99"/>
    <w:unhideWhenUsed/>
    <w:rsid w:val="00896d00"/>
    <w:pPr>
      <w:spacing w:before="0" w:after="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unhideWhenUsed/>
    <w:rsid w:val="00213fbc"/>
    <w:pPr>
      <w:spacing w:before="0" w:after="100"/>
    </w:pPr>
    <w:rPr/>
  </w:style>
  <w:style w:type="paragraph" w:styleId="Contents2">
    <w:name w:val="TOC 2"/>
    <w:basedOn w:val="Normal"/>
    <w:next w:val="Normal"/>
    <w:autoRedefine/>
    <w:uiPriority w:val="39"/>
    <w:unhideWhenUsed/>
    <w:rsid w:val="00213fbc"/>
    <w:pPr>
      <w:spacing w:before="0" w:after="100"/>
      <w:ind w:left="240" w:hanging="0"/>
    </w:pPr>
    <w:rPr/>
  </w:style>
  <w:style w:type="paragraph" w:styleId="ListContinue">
    <w:name w:val="List Continue"/>
    <w:basedOn w:val="Normal"/>
    <w:uiPriority w:val="99"/>
    <w:unhideWhenUsed/>
    <w:qFormat/>
    <w:rsid w:val="00ae396d"/>
    <w:pPr>
      <w:spacing w:before="0" w:after="120"/>
      <w:ind w:left="360" w:hanging="0"/>
      <w:contextualSpacing/>
    </w:pPr>
    <w:rPr/>
  </w:style>
  <w:style w:type="paragraph" w:styleId="ListNumber">
    <w:name w:val="List Number"/>
    <w:basedOn w:val="Normal"/>
    <w:uiPriority w:val="99"/>
    <w:unhideWhenUsed/>
    <w:qFormat/>
    <w:rsid w:val="00ae396d"/>
    <w:pPr>
      <w:spacing w:before="0" w:after="0"/>
      <w:contextualSpacing/>
    </w:pPr>
    <w:rPr/>
  </w:style>
  <w:style w:type="paragraph" w:styleId="ListNumber2">
    <w:name w:val="List Number 2"/>
    <w:basedOn w:val="Normal"/>
    <w:uiPriority w:val="99"/>
    <w:unhideWhenUsed/>
    <w:qFormat/>
    <w:rsid w:val="00ec0988"/>
    <w:pPr>
      <w:spacing w:before="0" w:after="0"/>
      <w:contextualSpacing/>
    </w:pPr>
    <w:rPr/>
  </w:style>
  <w:style w:type="paragraph" w:styleId="Signature">
    <w:name w:val="Signature"/>
    <w:basedOn w:val="Normal"/>
    <w:link w:val="SignatureChar"/>
    <w:uiPriority w:val="99"/>
    <w:unhideWhenUsed/>
    <w:rsid w:val="00896d00"/>
    <w:pPr>
      <w:spacing w:lineRule="auto" w:line="240"/>
      <w:ind w:left="4320" w:hanging="0"/>
    </w:pPr>
    <w:rPr/>
  </w:style>
  <w:style w:type="paragraph" w:styleId="Index9">
    <w:name w:val="index 9"/>
    <w:basedOn w:val="Normal"/>
    <w:next w:val="Normal"/>
    <w:autoRedefine/>
    <w:uiPriority w:val="99"/>
    <w:unhideWhenUsed/>
    <w:qFormat/>
    <w:rsid w:val="00896d00"/>
    <w:pPr>
      <w:spacing w:lineRule="auto" w:line="240"/>
      <w:ind w:left="2160" w:hanging="240"/>
    </w:pPr>
    <w:rPr/>
  </w:style>
  <w:style w:type="paragraph" w:styleId="Index8">
    <w:name w:val="index 8"/>
    <w:basedOn w:val="Normal"/>
    <w:next w:val="Normal"/>
    <w:autoRedefine/>
    <w:uiPriority w:val="99"/>
    <w:unhideWhenUsed/>
    <w:qFormat/>
    <w:rsid w:val="00896d00"/>
    <w:pPr>
      <w:spacing w:lineRule="auto" w:line="240"/>
      <w:ind w:left="1920" w:hanging="240"/>
    </w:pPr>
    <w:rPr/>
  </w:style>
  <w:style w:type="paragraph" w:styleId="Index7">
    <w:name w:val="index 7"/>
    <w:basedOn w:val="Normal"/>
    <w:next w:val="Normal"/>
    <w:autoRedefine/>
    <w:uiPriority w:val="99"/>
    <w:unhideWhenUsed/>
    <w:qFormat/>
    <w:rsid w:val="00896d00"/>
    <w:pPr>
      <w:spacing w:lineRule="auto" w:line="240"/>
      <w:ind w:left="1680" w:hanging="240"/>
    </w:pPr>
    <w:rPr/>
  </w:style>
  <w:style w:type="paragraph" w:styleId="Index6">
    <w:name w:val="index 6"/>
    <w:basedOn w:val="Normal"/>
    <w:next w:val="Normal"/>
    <w:autoRedefine/>
    <w:uiPriority w:val="99"/>
    <w:unhideWhenUsed/>
    <w:qFormat/>
    <w:rsid w:val="00896d00"/>
    <w:pPr>
      <w:spacing w:lineRule="auto" w:line="240"/>
      <w:ind w:left="1440" w:hanging="240"/>
    </w:pPr>
    <w:rPr/>
  </w:style>
  <w:style w:type="paragraph" w:styleId="Index5">
    <w:name w:val="index 5"/>
    <w:basedOn w:val="Normal"/>
    <w:next w:val="Normal"/>
    <w:autoRedefine/>
    <w:uiPriority w:val="99"/>
    <w:unhideWhenUsed/>
    <w:qFormat/>
    <w:rsid w:val="00896d00"/>
    <w:pPr>
      <w:spacing w:lineRule="auto" w:line="240"/>
      <w:ind w:left="1200" w:hanging="240"/>
    </w:pPr>
    <w:rPr/>
  </w:style>
  <w:style w:type="paragraph" w:styleId="Index4">
    <w:name w:val="index 4"/>
    <w:basedOn w:val="Normal"/>
    <w:next w:val="Normal"/>
    <w:autoRedefine/>
    <w:uiPriority w:val="99"/>
    <w:unhideWhenUsed/>
    <w:qFormat/>
    <w:rsid w:val="00896d00"/>
    <w:pPr>
      <w:spacing w:lineRule="auto" w:line="240"/>
      <w:ind w:left="960" w:hanging="240"/>
    </w:pPr>
    <w:rPr/>
  </w:style>
  <w:style w:type="paragraph" w:styleId="HTMLAddress">
    <w:name w:val="HTML Address"/>
    <w:basedOn w:val="Normal"/>
    <w:link w:val="HTMLAddressChar"/>
    <w:uiPriority w:val="99"/>
    <w:unhideWhenUsed/>
    <w:qFormat/>
    <w:rsid w:val="00896d00"/>
    <w:pPr>
      <w:spacing w:lineRule="auto" w:line="240"/>
    </w:pPr>
    <w:rPr>
      <w:i/>
      <w:iCs/>
    </w:rPr>
  </w:style>
  <w:style w:type="paragraph" w:styleId="HeaderandFooter">
    <w:name w:val="Header and Footer"/>
    <w:basedOn w:val="Normal"/>
    <w:qFormat/>
    <w:pPr/>
    <w:rPr/>
  </w:style>
  <w:style w:type="paragraph" w:styleId="Header">
    <w:name w:val="Header"/>
    <w:basedOn w:val="Normal"/>
    <w:link w:val="HeaderChar"/>
    <w:uiPriority w:val="99"/>
    <w:unhideWhenUsed/>
    <w:rsid w:val="00896d00"/>
    <w:pPr>
      <w:tabs>
        <w:tab w:val="clear" w:pos="720"/>
        <w:tab w:val="center" w:pos="4513" w:leader="none"/>
        <w:tab w:val="right" w:pos="9026" w:leader="none"/>
      </w:tabs>
      <w:spacing w:lineRule="auto" w:line="240"/>
    </w:pPr>
    <w:rPr/>
  </w:style>
  <w:style w:type="paragraph" w:styleId="EmailSignature">
    <w:name w:val="E-mail Signature"/>
    <w:basedOn w:val="Normal"/>
    <w:link w:val="E-mailSignatureChar"/>
    <w:uiPriority w:val="99"/>
    <w:unhideWhenUsed/>
    <w:qFormat/>
    <w:rsid w:val="00896d00"/>
    <w:pPr>
      <w:spacing w:lineRule="auto" w:line="240"/>
    </w:pPr>
    <w:rPr/>
  </w:style>
  <w:style w:type="paragraph" w:styleId="Date">
    <w:name w:val="Date"/>
    <w:basedOn w:val="Normal"/>
    <w:next w:val="Normal"/>
    <w:link w:val="DateChar"/>
    <w:uiPriority w:val="99"/>
    <w:unhideWhenUsed/>
    <w:qFormat/>
    <w:rsid w:val="00896d00"/>
    <w:pPr/>
    <w:rPr/>
  </w:style>
  <w:style w:type="paragraph" w:styleId="Closing">
    <w:name w:val="Closing"/>
    <w:basedOn w:val="Normal"/>
    <w:link w:val="ClosingChar"/>
    <w:uiPriority w:val="99"/>
    <w:unhideWhenUsed/>
    <w:qFormat/>
    <w:rsid w:val="00896d00"/>
    <w:pPr>
      <w:spacing w:lineRule="auto" w:line="240"/>
      <w:ind w:left="4320" w:hanging="0"/>
    </w:pPr>
    <w:rPr/>
  </w:style>
  <w:style w:type="paragraph" w:styleId="IntenseQuote">
    <w:name w:val="Intense Quote"/>
    <w:basedOn w:val="Normal"/>
    <w:next w:val="Normal"/>
    <w:link w:val="IntenseQuoteChar"/>
    <w:uiPriority w:val="30"/>
    <w:qFormat/>
    <w:rsid w:val="00896d00"/>
    <w:pPr>
      <w:pBdr>
        <w:top w:val="single" w:sz="4" w:space="10" w:color="000000"/>
        <w:bottom w:val="single" w:sz="4" w:space="10" w:color="000000"/>
      </w:pBdr>
      <w:spacing w:before="360" w:after="360"/>
      <w:ind w:left="864" w:right="864" w:hanging="0"/>
      <w:jc w:val="center"/>
    </w:pPr>
    <w:rPr>
      <w:i/>
      <w:iCs/>
      <w:color w:val="000000" w:themeColor="accent1"/>
    </w:rPr>
  </w:style>
  <w:style w:type="paragraph" w:styleId="Quote">
    <w:name w:val="Quote"/>
    <w:basedOn w:val="Normal"/>
    <w:next w:val="Normal"/>
    <w:link w:val="QuoteChar"/>
    <w:uiPriority w:val="29"/>
    <w:qFormat/>
    <w:rsid w:val="00896d00"/>
    <w:pPr>
      <w:spacing w:before="200" w:after="160"/>
      <w:ind w:left="864" w:right="864" w:hanging="0"/>
      <w:jc w:val="center"/>
    </w:pPr>
    <w:rPr>
      <w:i/>
      <w:iCs/>
      <w:color w:val="404040" w:themeColor="text1" w:themeTint="bf"/>
    </w:rPr>
  </w:style>
  <w:style w:type="paragraph" w:styleId="Bibliography">
    <w:name w:val="Bibliography"/>
    <w:basedOn w:val="Normal"/>
    <w:next w:val="Normal"/>
    <w:uiPriority w:val="37"/>
    <w:unhideWhenUsed/>
    <w:qFormat/>
    <w:rsid w:val="00df18bc"/>
    <w:pPr/>
    <w:rPr/>
  </w:style>
  <w:style w:type="paragraph" w:styleId="Abstrak" w:customStyle="1">
    <w:name w:val="Abstrak"/>
    <w:basedOn w:val="Normal"/>
    <w:next w:val="Normal"/>
    <w:qFormat/>
    <w:rsid w:val="00d51edc"/>
    <w:pPr>
      <w:spacing w:lineRule="auto" w:line="240"/>
    </w:pPr>
    <w:rPr>
      <w:i/>
      <w:sz w:val="22"/>
      <w:lang w:val="en-US"/>
    </w:rPr>
  </w:style>
  <w:style w:type="paragraph" w:styleId="Abstract" w:customStyle="1">
    <w:name w:val="Abstract"/>
    <w:basedOn w:val="Normal"/>
    <w:next w:val="Normal"/>
    <w:qFormat/>
    <w:rsid w:val="00e55130"/>
    <w:pPr>
      <w:spacing w:lineRule="auto" w:line="240"/>
    </w:pPr>
    <w:rPr>
      <w:sz w:val="22"/>
    </w:rPr>
  </w:style>
  <w:style w:type="paragraph" w:styleId="ReportContent" w:customStyle="1">
    <w:name w:val="Report Content"/>
    <w:basedOn w:val="Normal"/>
    <w:next w:val="Normal"/>
    <w:qFormat/>
    <w:rsid w:val="004e347a"/>
    <w:pPr>
      <w:ind w:firstLine="720"/>
    </w:pPr>
    <w:rPr/>
  </w:style>
  <w:style w:type="paragraph" w:styleId="Footer">
    <w:name w:val="Footer"/>
    <w:basedOn w:val="Normal"/>
    <w:link w:val="FooterChar"/>
    <w:uiPriority w:val="99"/>
    <w:unhideWhenUsed/>
    <w:rsid w:val="00226b5c"/>
    <w:pPr>
      <w:tabs>
        <w:tab w:val="clear" w:pos="720"/>
        <w:tab w:val="center" w:pos="4513" w:leader="none"/>
        <w:tab w:val="right" w:pos="9026" w:leader="none"/>
      </w:tabs>
      <w:spacing w:lineRule="auto" w:line="240"/>
    </w:pPr>
    <w:rPr/>
  </w:style>
  <w:style w:type="paragraph" w:styleId="Contents3">
    <w:name w:val="TOC 3"/>
    <w:basedOn w:val="Normal"/>
    <w:next w:val="Normal"/>
    <w:autoRedefine/>
    <w:uiPriority w:val="39"/>
    <w:unhideWhenUsed/>
    <w:rsid w:val="00213fbc"/>
    <w:pPr>
      <w:spacing w:before="0" w:after="100"/>
      <w:ind w:left="480" w:hanging="0"/>
    </w:pPr>
    <w:rPr/>
  </w:style>
  <w:style w:type="paragraph" w:styleId="Caption1">
    <w:name w:val="caption"/>
    <w:basedOn w:val="Normal"/>
    <w:next w:val="Normal"/>
    <w:uiPriority w:val="35"/>
    <w:unhideWhenUsed/>
    <w:qFormat/>
    <w:rsid w:val="00a749ab"/>
    <w:pPr>
      <w:spacing w:lineRule="auto" w:line="240"/>
      <w:jc w:val="center"/>
    </w:pPr>
    <w:rPr>
      <w:b/>
      <w:iCs/>
      <w:sz w:val="18"/>
      <w:szCs w:val="18"/>
    </w:rPr>
  </w:style>
  <w:style w:type="paragraph" w:styleId="Figure" w:customStyle="1">
    <w:name w:val="Figure"/>
    <w:basedOn w:val="Normal"/>
    <w:next w:val="Normal"/>
    <w:qFormat/>
    <w:rsid w:val="001f436e"/>
    <w:pPr>
      <w:spacing w:lineRule="auto" w:line="240"/>
      <w:jc w:val="center"/>
    </w:pPr>
    <w:rPr/>
  </w:style>
  <w:style w:type="paragraph" w:styleId="Tableoffigures">
    <w:name w:val="table of figures"/>
    <w:basedOn w:val="Normal"/>
    <w:next w:val="Normal"/>
    <w:uiPriority w:val="99"/>
    <w:unhideWhenUsed/>
    <w:qFormat/>
    <w:rsid w:val="00383a77"/>
    <w:pPr/>
    <w:rPr/>
  </w:style>
  <w:style w:type="paragraph" w:styleId="Contents4">
    <w:name w:val="TOC 4"/>
    <w:basedOn w:val="Normal"/>
    <w:next w:val="Normal"/>
    <w:autoRedefine/>
    <w:uiPriority w:val="39"/>
    <w:unhideWhenUsed/>
    <w:rsid w:val="00e25aac"/>
    <w:pPr>
      <w:spacing w:before="0" w:after="100"/>
      <w:ind w:left="720" w:hanging="0"/>
    </w:pPr>
    <w:rPr/>
  </w:style>
  <w:style w:type="paragraph" w:styleId="FigureSource" w:customStyle="1">
    <w:name w:val="Figure Source"/>
    <w:basedOn w:val="Caption1"/>
    <w:next w:val="Normal"/>
    <w:qFormat/>
    <w:rsid w:val="00383a77"/>
    <w:pPr/>
    <w:rPr/>
  </w:style>
  <w:style w:type="paragraph" w:styleId="TableCell" w:customStyle="1">
    <w:name w:val="Table Cell"/>
    <w:basedOn w:val="Normal"/>
    <w:next w:val="Normal"/>
    <w:qFormat/>
    <w:rsid w:val="00a749ab"/>
    <w:pPr>
      <w:spacing w:lineRule="auto" w:line="240"/>
    </w:pPr>
    <w:rPr>
      <w:sz w:val="20"/>
    </w:rPr>
  </w:style>
  <w:style w:type="paragraph" w:styleId="TableHeader" w:customStyle="1">
    <w:name w:val="Table Header"/>
    <w:basedOn w:val="Normal"/>
    <w:next w:val="Normal"/>
    <w:qFormat/>
    <w:rsid w:val="00a749ab"/>
    <w:pPr>
      <w:spacing w:lineRule="auto" w:line="240"/>
      <w:jc w:val="center"/>
    </w:pPr>
    <w:rPr>
      <w:b/>
      <w:sz w:val="22"/>
    </w:rPr>
  </w:style>
  <w:style w:type="paragraph" w:styleId="Annotationtext">
    <w:name w:val="annotation text"/>
    <w:basedOn w:val="Normal"/>
    <w:link w:val="CommentTextChar"/>
    <w:uiPriority w:val="99"/>
    <w:semiHidden/>
    <w:unhideWhenUsed/>
    <w:qFormat/>
    <w:rsid w:val="0086392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63929"/>
    <w:pPr/>
    <w:rPr>
      <w:b/>
      <w:bCs/>
    </w:rPr>
  </w:style>
  <w:style w:type="paragraph" w:styleId="BalloonText">
    <w:name w:val="Balloon Text"/>
    <w:basedOn w:val="Normal"/>
    <w:link w:val="BalloonTextChar"/>
    <w:uiPriority w:val="99"/>
    <w:semiHidden/>
    <w:unhideWhenUsed/>
    <w:qFormat/>
    <w:rsid w:val="00863929"/>
    <w:pPr>
      <w:spacing w:lineRule="auto" w:line="240"/>
    </w:pPr>
    <w:rPr>
      <w:rFonts w:ascii="Segoe UI" w:hAnsi="Segoe UI" w:cs="Segoe UI"/>
      <w:sz w:val="18"/>
      <w:szCs w:val="18"/>
    </w:rPr>
  </w:style>
  <w:style w:type="paragraph" w:styleId="Title">
    <w:name w:val="Title"/>
    <w:basedOn w:val="Normal"/>
    <w:next w:val="Normal"/>
    <w:link w:val="TitleChar"/>
    <w:uiPriority w:val="10"/>
    <w:qFormat/>
    <w:rsid w:val="005130a4"/>
    <w:pPr>
      <w:spacing w:lineRule="auto" w:line="240" w:before="0" w:after="0"/>
      <w:contextualSpacing/>
      <w:jc w:val="center"/>
    </w:pPr>
    <w:rPr>
      <w:rFonts w:ascii="Times New Roman" w:hAnsi="Times New Roman" w:eastAsia="" w:cs="" w:asciiTheme="majorHAnsi" w:cstheme="majorBidi" w:eastAsiaTheme="majorEastAsia" w:hAnsiTheme="majorHAnsi"/>
      <w:b/>
      <w:spacing w:val="-10"/>
      <w:kern w:val="2"/>
      <w:sz w:val="36"/>
      <w:szCs w:val="56"/>
    </w:rPr>
  </w:style>
  <w:style w:type="paragraph" w:styleId="ListParagraph">
    <w:name w:val="List Paragraph"/>
    <w:basedOn w:val="Normal"/>
    <w:uiPriority w:val="34"/>
    <w:qFormat/>
    <w:rsid w:val="00c3619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13ae2"/>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Elegant">
    <w:name w:val="Table Elegant"/>
    <w:basedOn w:val="TableNormal"/>
    <w:uiPriority w:val="99"/>
    <w:semiHidden/>
    <w:unhideWhenUsed/>
    <w:rsid w:val="004e347a"/>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footer" Target="footer12.xml"/><Relationship Id="rId27" Type="http://schemas.openxmlformats.org/officeDocument/2006/relationships/header" Target="header13.xml"/><Relationship Id="rId28" Type="http://schemas.openxmlformats.org/officeDocument/2006/relationships/footer" Target="footer13.xml"/><Relationship Id="rId29" Type="http://schemas.openxmlformats.org/officeDocument/2006/relationships/header" Target="header14.xml"/><Relationship Id="rId30" Type="http://schemas.openxmlformats.org/officeDocument/2006/relationships/footer" Target="footer14.xml"/><Relationship Id="rId31" Type="http://schemas.openxmlformats.org/officeDocument/2006/relationships/header" Target="header15.xml"/><Relationship Id="rId32" Type="http://schemas.openxmlformats.org/officeDocument/2006/relationships/footer" Target="footer15.xml"/><Relationship Id="rId33" Type="http://schemas.openxmlformats.org/officeDocument/2006/relationships/header" Target="header16.xml"/><Relationship Id="rId34" Type="http://schemas.openxmlformats.org/officeDocument/2006/relationships/footer" Target="footer16.xml"/><Relationship Id="rId35" Type="http://schemas.openxmlformats.org/officeDocument/2006/relationships/header" Target="header17.xml"/><Relationship Id="rId36" Type="http://schemas.openxmlformats.org/officeDocument/2006/relationships/footer" Target="footer17.xml"/><Relationship Id="rId37" Type="http://schemas.openxmlformats.org/officeDocument/2006/relationships/header" Target="header18.xml"/><Relationship Id="rId38" Type="http://schemas.openxmlformats.org/officeDocument/2006/relationships/footer" Target="footer18.xml"/><Relationship Id="rId39" Type="http://schemas.openxmlformats.org/officeDocument/2006/relationships/header" Target="header19.xml"/><Relationship Id="rId40" Type="http://schemas.openxmlformats.org/officeDocument/2006/relationships/footer" Target="footer19.xml"/><Relationship Id="rId41" Type="http://schemas.openxmlformats.org/officeDocument/2006/relationships/header" Target="header20.xml"/><Relationship Id="rId42" Type="http://schemas.openxmlformats.org/officeDocument/2006/relationships/footer" Target="footer20.xml"/><Relationship Id="rId43" Type="http://schemas.openxmlformats.org/officeDocument/2006/relationships/header" Target="header21.xml"/><Relationship Id="rId44" Type="http://schemas.openxmlformats.org/officeDocument/2006/relationships/footer" Target="footer21.xml"/><Relationship Id="rId45" Type="http://schemas.openxmlformats.org/officeDocument/2006/relationships/header" Target="header22.xml"/><Relationship Id="rId46" Type="http://schemas.openxmlformats.org/officeDocument/2006/relationships/footer" Target="footer22.xml"/><Relationship Id="rId47" Type="http://schemas.openxmlformats.org/officeDocument/2006/relationships/header" Target="header23.xml"/><Relationship Id="rId48" Type="http://schemas.openxmlformats.org/officeDocument/2006/relationships/footer" Target="footer23.xml"/><Relationship Id="rId49" Type="http://schemas.openxmlformats.org/officeDocument/2006/relationships/comments" Target="comments.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glossaryDocument" Target="glossary/document.xml"/><Relationship Id="rId5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C9C53BCF7C4A50AA997B1DB4D092AB"/>
        <w:category>
          <w:name w:val="General"/>
          <w:gallery w:val="placeholder"/>
        </w:category>
        <w:types>
          <w:type w:val="bbPlcHdr"/>
        </w:types>
        <w:behaviors>
          <w:behavior w:val="content"/>
        </w:behaviors>
        <w:guid w:val="{13FD0537-790D-440A-BD12-97A46C7A25B8}"/>
      </w:docPartPr>
      <w:docPartBody>
        <w:p w:rsidR="005B1413" w:rsidRDefault="001F0FAE">
          <w:r w:rsidRPr="00E334E2">
            <w:rPr>
              <w:rStyle w:val="PlaceholderText"/>
            </w:rPr>
            <w:t>[Company]</w:t>
          </w:r>
        </w:p>
      </w:docPartBody>
    </w:docPart>
    <w:docPart>
      <w:docPartPr>
        <w:name w:val="D2AF8FBF65594A469BC29A141E91057F"/>
        <w:category>
          <w:name w:val="General"/>
          <w:gallery w:val="placeholder"/>
        </w:category>
        <w:types>
          <w:type w:val="bbPlcHdr"/>
        </w:types>
        <w:behaviors>
          <w:behavior w:val="content"/>
        </w:behaviors>
        <w:guid w:val="{936BD911-B7DF-4265-A8E1-4B68F09C6366}"/>
      </w:docPartPr>
      <w:docPartBody>
        <w:p w:rsidR="005B1413" w:rsidRDefault="001F0FAE">
          <w:r w:rsidRPr="00E334E2">
            <w:rPr>
              <w:rStyle w:val="PlaceholderText"/>
            </w:rPr>
            <w:t>[Company]</w:t>
          </w:r>
        </w:p>
      </w:docPartBody>
    </w:docPart>
    <w:docPart>
      <w:docPartPr>
        <w:name w:val="67968BD661CD4024A97A4B02FBDDA2A9"/>
        <w:category>
          <w:name w:val="General"/>
          <w:gallery w:val="placeholder"/>
        </w:category>
        <w:types>
          <w:type w:val="bbPlcHdr"/>
        </w:types>
        <w:behaviors>
          <w:behavior w:val="content"/>
        </w:behaviors>
        <w:guid w:val="{F17FBC50-19ED-4761-AD4C-9691784E45AD}"/>
      </w:docPartPr>
      <w:docPartBody>
        <w:p w:rsidR="005B1413" w:rsidRDefault="001F0FAE">
          <w:r w:rsidRPr="00E334E2">
            <w:rPr>
              <w:rStyle w:val="PlaceholderText"/>
            </w:rPr>
            <w:t>[Company]</w:t>
          </w:r>
        </w:p>
      </w:docPartBody>
    </w:docPart>
    <w:docPart>
      <w:docPartPr>
        <w:name w:val="991AC0175EFC4646931F0D19C239D1D9"/>
        <w:category>
          <w:name w:val="General"/>
          <w:gallery w:val="placeholder"/>
        </w:category>
        <w:types>
          <w:type w:val="bbPlcHdr"/>
        </w:types>
        <w:behaviors>
          <w:behavior w:val="content"/>
        </w:behaviors>
        <w:guid w:val="{1FC03F94-8BEF-46F5-82B7-57269808A88B}"/>
      </w:docPartPr>
      <w:docPartBody>
        <w:p w:rsidR="005B1413" w:rsidRDefault="001F0FAE">
          <w:r w:rsidRPr="00E334E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FAE"/>
    <w:rsid w:val="001F0FAE"/>
    <w:rsid w:val="004658E8"/>
    <w:rsid w:val="005B1413"/>
    <w:rsid w:val="005C08F5"/>
    <w:rsid w:val="007510D0"/>
    <w:rsid w:val="00803977"/>
    <w:rsid w:val="009B77C5"/>
    <w:rsid w:val="00B657CD"/>
    <w:rsid w:val="00DE79AF"/>
    <w:rsid w:val="00DF23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FA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F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Ind20</b:Tag>
    <b:SourceType>DocumentFromInternetSite</b:SourceType>
    <b:Guid>{C767142D-E569-4886-98C6-CB842FF36F7C}</b:Guid>
    <b:Title>Penjelasan dan arti website</b:Title>
    <b:YearAccessed>2020</b:YearAccessed>
    <b:MonthAccessed>Mei</b:MonthAccessed>
    <b:DayAccessed>21</b:DayAccessed>
    <b:URL>https://www.indowebsite.id/website/#pengertian-website</b:URL>
    <b:LCID>id-ID</b:LCID>
    <b:Author>
      <b:Author>
        <b:Corporate>Indowebsite</b:Corporate>
      </b:Author>
    </b:Author>
    <b:RefOrder>1</b:RefOrder>
  </b:Source>
  <b:Source>
    <b:Tag>Set20</b:Tag>
    <b:SourceType>InternetSite</b:SourceType>
    <b:Guid>{48A49BF0-441F-466C-A06F-9431C36E2729}</b:Guid>
    <b:Title>Pengertian Database Dan Perangkat Lunak</b:Title>
    <b:Year>2020</b:Year>
    <b:Month>Januari</b:Month>
    <b:Day>4</b:Day>
    <b:YearAccessed>2020</b:YearAccessed>
    <b:MonthAccessed>Mei</b:MonthAccessed>
    <b:DayAccessed>21</b:DayAccessed>
    <b:URL>https://www.gurupendidikan.co.id/pengertian-database/</b:URL>
    <b:LCID>id-ID</b:LCID>
    <b:Author>
      <b:Author>
        <b:NameList>
          <b:Person>
            <b:Last>Setiawan</b:Last>
            <b:First>Samhis</b:First>
          </b:Person>
        </b:NameList>
      </b:Author>
    </b:Author>
    <b:RefOrder>2</b:RefOrder>
  </b:Source>
  <b:Source>
    <b:Tag>Ini19</b:Tag>
    <b:SourceType>InternetSite</b:SourceType>
    <b:Guid>{28422612-8D7A-4A96-8141-34285FCDE8F1}</b:Guid>
    <b:LCID>id-ID</b:LCID>
    <b:Author>
      <b:Author>
        <b:Corporate>Inixindojogja</b:Corporate>
      </b:Author>
    </b:Author>
    <b:Title>SQL vs NoSQL: Perbedaan dalam Menentukan Pilihan Database</b:Title>
    <b:Year>2019</b:Year>
    <b:Month>Juni</b:Month>
    <b:Day>21</b:Day>
    <b:YearAccessed>2020</b:YearAccessed>
    <b:MonthAccessed>Oktober</b:MonthAccessed>
    <b:DayAccessed>9</b:DayAccessed>
    <b:URL>https://inixindojogja.co.id/sql-vs-nosql-perbedaan-dalam-menentukan-pilihan-database/</b:URL>
    <b:RefOrder>3</b:RefOrder>
  </b:Source>
  <b:Source>
    <b:Tag>Yas19</b:Tag>
    <b:SourceType>InternetSite</b:SourceType>
    <b:Guid>{49D9BC03-AECB-4F94-B85B-2E01AB5A7501}</b:Guid>
    <b:LCID>id-ID</b:LCID>
    <b:Author>
      <b:Author>
        <b:NameList>
          <b:Person>
            <b:Last>K</b:Last>
            <b:First>Yasin</b:First>
          </b:Person>
        </b:NameList>
      </b:Author>
    </b:Author>
    <b:Title>Pengertian PHP dan Fungsinya</b:Title>
    <b:ProductionCompany>Niagahoster</b:ProductionCompany>
    <b:Year>2019</b:Year>
    <b:Month>Januari</b:Month>
    <b:Day>17</b:Day>
    <b:YearAccessed>2020</b:YearAccessed>
    <b:MonthAccessed>Oktober</b:MonthAccessed>
    <b:DayAccessed>9</b:DayAccessed>
    <b:URL>https://www.niagahoster.co.id/blog/pengertian-php/</b:URL>
    <b:RefOrder>4</b:RefOrder>
  </b:Source>
  <b:Source>
    <b:Tag>idC16</b:Tag>
    <b:SourceType>InternetSite</b:SourceType>
    <b:Guid>{4D28CC03-1ADF-4741-802A-BE50AAF8C5A8}</b:Guid>
    <b:LCID>id-ID</b:LCID>
    <b:Author>
      <b:Author>
        <b:Corporate>idCloudHost</b:Corporate>
      </b:Author>
    </b:Author>
    <b:Title>Pengertian dan Keunggulan Framework Laravel</b:Title>
    <b:Year>2016</b:Year>
    <b:Month>Juni</b:Month>
    <b:Day>7</b:Day>
    <b:YearAccessed>2020</b:YearAccessed>
    <b:MonthAccessed>Oktober</b:MonthAccessed>
    <b:DayAccessed>9</b:DayAccessed>
    <b:URL>https://idcloudhost.com/pengertian-dan-keunggulan-framework-laravel/</b:URL>
    <b:RefOrder>6</b:RefOrder>
  </b:Source>
  <b:Source>
    <b:Tag>Yas191</b:Tag>
    <b:SourceType>InternetSite</b:SourceType>
    <b:Guid>{7269C232-22D2-44DC-BFDE-BE0728B21249}</b:Guid>
    <b:LCID>id-ID</b:LCID>
    <b:Author>
      <b:Author>
        <b:NameList>
          <b:Person>
            <b:Last>K</b:Last>
            <b:First>Yasin</b:First>
          </b:Person>
        </b:NameList>
      </b:Author>
    </b:Author>
    <b:Title>Laravel Framework: Pengertian, Keunggulan &amp; Tips untuk Pemula</b:Title>
    <b:ProductionCompany>Niagahoster</b:ProductionCompany>
    <b:Year>2019</b:Year>
    <b:Month>Juni</b:Month>
    <b:Day>28</b:Day>
    <b:YearAccessed>2020</b:YearAccessed>
    <b:MonthAccessed>Oktober</b:MonthAccessed>
    <b:DayAccessed>9</b:DayAccessed>
    <b:URL>https://www.niagahoster.co.id/blog/laravel-adalah/</b:URL>
    <b:RefOrder>5</b:RefOrder>
  </b:Source>
  <b:Source>
    <b:Tag>Anu17</b:Tag>
    <b:SourceType>InternetSite</b:SourceType>
    <b:Guid>{55ACCA9B-C389-4FCC-BA13-D1D5A0F79529}</b:Guid>
    <b:LCID>id-ID</b:LCID>
    <b:Author>
      <b:Author>
        <b:NameList>
          <b:Person>
            <b:Last>Sandi</b:Last>
            <b:First>Anugrah</b:First>
          </b:Person>
        </b:NameList>
      </b:Author>
    </b:Author>
    <b:Title>Mengenal Apa itu Web API</b:Title>
    <b:ProductionCompany>Codepolitan</b:ProductionCompany>
    <b:Year>2017</b:Year>
    <b:Month>November</b:Month>
    <b:Day>16</b:Day>
    <b:YearAccessed>2020</b:YearAccessed>
    <b:MonthAccessed>10</b:MonthAccessed>
    <b:DayAccessed>10</b:DayAccessed>
    <b:URL>https://www.codepolitan.com/mengenal-apa-itu-web-api-5a0c2855799c8</b:URL>
    <b:RefOrder>7</b:RefOrder>
  </b:Source>
</b:Sources>
</file>

<file path=customXml/itemProps1.xml><?xml version="1.0" encoding="utf-8"?>
<ds:datastoreItem xmlns:ds="http://schemas.openxmlformats.org/officeDocument/2006/customXml" ds:itemID="{53A95FA8-B0EB-474C-9E9F-04C41D166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Application>LibreOffice/6.4.6.2$Linux_X86_64 LibreOffice_project/40$Build-2</Application>
  <Pages>35</Pages>
  <Words>2794</Words>
  <Characters>17467</Characters>
  <CharactersWithSpaces>19898</CharactersWithSpaces>
  <Paragraphs>326</Paragraphs>
  <Company>Universitas Kristen Maranatha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2020-10-02T10:29:00Z</dcterms:created>
  <dc:creator>Robby Tan</dc:creator>
  <dc:description/>
  <dc:language>en-US</dc:language>
  <cp:lastModifiedBy/>
  <dcterms:modified xsi:type="dcterms:W3CDTF">2020-10-14T14:38:45Z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Universitas Kristen Maranatha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